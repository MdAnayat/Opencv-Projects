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0DE" w:rsidDel="002F1F31" w:rsidRDefault="00CA0A02" w:rsidP="002F1F31">
      <w:pPr>
        <w:jc w:val="center"/>
        <w:rPr>
          <w:del w:id="0" w:author="Anayat" w:date="2019-08-02T21:11:00Z"/>
          <w:b/>
          <w:bCs/>
          <w:i/>
          <w:sz w:val="36"/>
          <w:szCs w:val="36"/>
          <w:lang w:val="en-US"/>
        </w:rPr>
      </w:pPr>
      <w:r w:rsidRPr="00083AC9">
        <w:rPr>
          <w:bCs/>
          <w:sz w:val="32"/>
          <w:szCs w:val="32"/>
          <w:lang w:val="en-US"/>
        </w:rPr>
        <w:t>Concept paper of Master</w:t>
      </w:r>
      <w:r w:rsidR="00AE0271" w:rsidRPr="00083AC9">
        <w:rPr>
          <w:bCs/>
          <w:sz w:val="32"/>
          <w:szCs w:val="32"/>
          <w:lang w:val="en-US"/>
        </w:rPr>
        <w:t xml:space="preserve"> </w:t>
      </w:r>
      <w:r w:rsidR="00242F9C" w:rsidRPr="00083AC9">
        <w:rPr>
          <w:bCs/>
          <w:sz w:val="32"/>
          <w:szCs w:val="32"/>
          <w:lang w:val="en-US"/>
        </w:rPr>
        <w:t>T</w:t>
      </w:r>
      <w:r w:rsidRPr="00083AC9">
        <w:rPr>
          <w:bCs/>
          <w:sz w:val="32"/>
          <w:szCs w:val="32"/>
          <w:lang w:val="en-US"/>
        </w:rPr>
        <w:t>hesis</w:t>
      </w:r>
      <w:r w:rsidR="00AE0271" w:rsidRPr="00083AC9">
        <w:rPr>
          <w:bCs/>
          <w:sz w:val="32"/>
          <w:szCs w:val="32"/>
          <w:lang w:val="en-US"/>
        </w:rPr>
        <w:t xml:space="preserve"> -</w:t>
      </w:r>
      <w:r w:rsidR="00242F9C" w:rsidRPr="00083AC9">
        <w:rPr>
          <w:bCs/>
          <w:sz w:val="32"/>
          <w:szCs w:val="32"/>
          <w:lang w:val="en-US"/>
        </w:rPr>
        <w:t xml:space="preserve"> </w:t>
      </w:r>
      <w:r w:rsidR="00083AC9">
        <w:rPr>
          <w:bCs/>
          <w:sz w:val="32"/>
          <w:szCs w:val="32"/>
          <w:lang w:val="en-US"/>
        </w:rPr>
        <w:t>B</w:t>
      </w:r>
      <w:r w:rsidR="00242F9C" w:rsidRPr="00083AC9">
        <w:rPr>
          <w:bCs/>
          <w:sz w:val="32"/>
          <w:szCs w:val="32"/>
          <w:lang w:val="en-US"/>
        </w:rPr>
        <w:t xml:space="preserve">egin </w:t>
      </w:r>
      <w:r w:rsidR="00B36C78" w:rsidRPr="00083AC9">
        <w:rPr>
          <w:bCs/>
          <w:sz w:val="30"/>
          <w:szCs w:val="30"/>
          <w:lang w:val="en-US"/>
        </w:rPr>
        <w:t>01.04.2019</w:t>
      </w:r>
    </w:p>
    <w:p w:rsidR="002F1F31" w:rsidRPr="00083AC9" w:rsidRDefault="002F1F31" w:rsidP="00B714D3">
      <w:pPr>
        <w:jc w:val="center"/>
        <w:rPr>
          <w:ins w:id="1" w:author="Anayat" w:date="2019-08-02T21:11:00Z"/>
          <w:sz w:val="32"/>
          <w:szCs w:val="32"/>
          <w:lang w:val="en-US"/>
        </w:rPr>
      </w:pPr>
    </w:p>
    <w:p w:rsidR="00B714D3" w:rsidRPr="002F1F31" w:rsidDel="002F1F31" w:rsidRDefault="00B714D3" w:rsidP="00B714D3">
      <w:pPr>
        <w:jc w:val="center"/>
        <w:rPr>
          <w:del w:id="2" w:author="Anayat" w:date="2019-08-02T21:11:00Z"/>
          <w:b/>
          <w:bCs/>
          <w:i/>
          <w:sz w:val="36"/>
          <w:szCs w:val="36"/>
          <w:lang w:val="en-US"/>
          <w:rPrChange w:id="3" w:author="Anayat" w:date="2019-08-02T21:11:00Z">
            <w:rPr>
              <w:del w:id="4" w:author="Anayat" w:date="2019-08-02T21:11:00Z"/>
              <w:b/>
              <w:bCs/>
              <w:i/>
              <w:sz w:val="16"/>
              <w:szCs w:val="16"/>
              <w:lang w:val="en-US"/>
            </w:rPr>
          </w:rPrChange>
        </w:rPr>
      </w:pPr>
    </w:p>
    <w:p w:rsidR="00BF40DE" w:rsidRPr="002F1F31" w:rsidDel="002F1F31" w:rsidRDefault="00242F9C" w:rsidP="00B714D3">
      <w:pPr>
        <w:jc w:val="center"/>
        <w:rPr>
          <w:del w:id="5" w:author="Anayat" w:date="2019-08-02T21:11:00Z"/>
          <w:b/>
          <w:i/>
          <w:sz w:val="36"/>
          <w:szCs w:val="36"/>
          <w:lang w:val="en-US"/>
          <w:rPrChange w:id="6" w:author="Anayat" w:date="2019-08-02T21:11:00Z">
            <w:rPr>
              <w:del w:id="7" w:author="Anayat" w:date="2019-08-02T21:11:00Z"/>
              <w:i/>
              <w:lang w:val="en-US"/>
            </w:rPr>
          </w:rPrChange>
        </w:rPr>
      </w:pPr>
      <w:del w:id="8" w:author="Anayat" w:date="2019-08-02T21:11:00Z">
        <w:r w:rsidRPr="002F1F31" w:rsidDel="002F1F31">
          <w:rPr>
            <w:b/>
            <w:bCs/>
            <w:i/>
            <w:sz w:val="36"/>
            <w:szCs w:val="36"/>
            <w:lang w:val="en-US"/>
            <w:rPrChange w:id="9" w:author="Anayat" w:date="2019-08-02T21:11:00Z">
              <w:rPr>
                <w:b/>
                <w:bCs/>
                <w:i/>
                <w:sz w:val="36"/>
                <w:szCs w:val="36"/>
                <w:lang w:val="en-US"/>
              </w:rPr>
            </w:rPrChange>
          </w:rPr>
          <w:delText>Setup a l</w:delText>
        </w:r>
        <w:r w:rsidR="00B36C78" w:rsidRPr="002F1F31" w:rsidDel="002F1F31">
          <w:rPr>
            <w:b/>
            <w:bCs/>
            <w:i/>
            <w:sz w:val="36"/>
            <w:szCs w:val="36"/>
            <w:lang w:val="en-US"/>
            <w:rPrChange w:id="10" w:author="Anayat" w:date="2019-08-02T21:11:00Z">
              <w:rPr>
                <w:b/>
                <w:bCs/>
                <w:i/>
                <w:sz w:val="36"/>
                <w:szCs w:val="36"/>
                <w:lang w:val="en-US"/>
              </w:rPr>
            </w:rPrChange>
          </w:rPr>
          <w:delText>ane keeping assistance system evaluation</w:delText>
        </w:r>
        <w:r w:rsidR="00E50629" w:rsidRPr="002F1F31" w:rsidDel="002F1F31">
          <w:rPr>
            <w:b/>
            <w:bCs/>
            <w:i/>
            <w:sz w:val="36"/>
            <w:szCs w:val="36"/>
            <w:lang w:val="en-US"/>
            <w:rPrChange w:id="11" w:author="Anayat" w:date="2019-08-02T21:11:00Z">
              <w:rPr>
                <w:b/>
                <w:bCs/>
                <w:i/>
                <w:sz w:val="36"/>
                <w:szCs w:val="36"/>
                <w:lang w:val="en-US"/>
              </w:rPr>
            </w:rPrChange>
          </w:rPr>
          <w:delText xml:space="preserve"> </w:delText>
        </w:r>
        <w:r w:rsidR="00B36C78" w:rsidRPr="002F1F31" w:rsidDel="002F1F31">
          <w:rPr>
            <w:b/>
            <w:bCs/>
            <w:i/>
            <w:sz w:val="36"/>
            <w:szCs w:val="36"/>
            <w:lang w:val="en-US"/>
            <w:rPrChange w:id="12" w:author="Anayat" w:date="2019-08-02T21:11:00Z">
              <w:rPr>
                <w:b/>
                <w:bCs/>
                <w:i/>
                <w:sz w:val="36"/>
                <w:szCs w:val="36"/>
                <w:lang w:val="en-US"/>
              </w:rPr>
            </w:rPrChange>
          </w:rPr>
          <w:delText xml:space="preserve">using NXP SBC-S32V234 Evaluation </w:delText>
        </w:r>
        <w:r w:rsidR="001E384A" w:rsidRPr="002F1F31" w:rsidDel="002F1F31">
          <w:rPr>
            <w:b/>
            <w:bCs/>
            <w:i/>
            <w:sz w:val="36"/>
            <w:szCs w:val="36"/>
            <w:lang w:val="en-US"/>
            <w:rPrChange w:id="13" w:author="Anayat" w:date="2019-08-02T21:11:00Z">
              <w:rPr>
                <w:b/>
                <w:bCs/>
                <w:i/>
                <w:sz w:val="36"/>
                <w:szCs w:val="36"/>
                <w:lang w:val="en-US"/>
              </w:rPr>
            </w:rPrChange>
          </w:rPr>
          <w:delText>Board</w:delText>
        </w:r>
        <w:r w:rsidR="00CA0A02" w:rsidRPr="002F1F31" w:rsidDel="002F1F31">
          <w:rPr>
            <w:b/>
            <w:bCs/>
            <w:i/>
            <w:sz w:val="36"/>
            <w:szCs w:val="36"/>
            <w:lang w:val="en-US"/>
            <w:rPrChange w:id="14" w:author="Anayat" w:date="2019-08-02T21:11:00Z">
              <w:rPr>
                <w:b/>
                <w:bCs/>
                <w:i/>
                <w:sz w:val="36"/>
                <w:szCs w:val="36"/>
                <w:lang w:val="en-US"/>
              </w:rPr>
            </w:rPrChange>
          </w:rPr>
          <w:delText xml:space="preserve"> and Simulator</w:delText>
        </w:r>
        <w:r w:rsidR="001E384A" w:rsidRPr="002F1F31" w:rsidDel="002F1F31">
          <w:rPr>
            <w:b/>
            <w:bCs/>
            <w:i/>
            <w:sz w:val="36"/>
            <w:szCs w:val="36"/>
            <w:lang w:val="en-US"/>
            <w:rPrChange w:id="15" w:author="Anayat" w:date="2019-08-02T21:11:00Z">
              <w:rPr>
                <w:b/>
                <w:bCs/>
                <w:i/>
                <w:sz w:val="36"/>
                <w:szCs w:val="36"/>
                <w:lang w:val="en-US"/>
              </w:rPr>
            </w:rPrChange>
          </w:rPr>
          <w:delText xml:space="preserve"> </w:delText>
        </w:r>
      </w:del>
    </w:p>
    <w:p w:rsidR="00F76F82" w:rsidRPr="002F1F31" w:rsidRDefault="002F1F31" w:rsidP="002F1F31">
      <w:pPr>
        <w:jc w:val="center"/>
        <w:rPr>
          <w:rFonts w:ascii="Arial" w:hAnsi="Arial" w:cs="Arial"/>
          <w:b/>
          <w:i/>
          <w:sz w:val="36"/>
          <w:szCs w:val="36"/>
          <w:lang w:val="en-US"/>
          <w:rPrChange w:id="16" w:author="Anayat" w:date="2019-08-02T21:11:00Z">
            <w:rPr>
              <w:rFonts w:ascii="Arial" w:hAnsi="Arial" w:cs="Arial"/>
              <w:b/>
              <w:sz w:val="24"/>
              <w:szCs w:val="24"/>
              <w:lang w:val="en-US"/>
            </w:rPr>
          </w:rPrChange>
        </w:rPr>
        <w:pPrChange w:id="17" w:author="Anayat" w:date="2019-08-02T21:11:00Z">
          <w:pPr>
            <w:jc w:val="both"/>
          </w:pPr>
        </w:pPrChange>
      </w:pPr>
      <w:ins w:id="18" w:author="Anayat" w:date="2019-08-02T21:08:00Z">
        <w:r w:rsidRPr="002F1F31">
          <w:rPr>
            <w:rFonts w:ascii="Arial" w:hAnsi="Arial" w:cs="Arial"/>
            <w:b/>
            <w:i/>
            <w:sz w:val="36"/>
            <w:szCs w:val="36"/>
            <w:lang w:val="en-US"/>
            <w:rPrChange w:id="19" w:author="Anayat" w:date="2019-08-02T21:11:00Z">
              <w:rPr>
                <w:rFonts w:ascii="Arial" w:hAnsi="Arial" w:cs="Arial"/>
                <w:b/>
                <w:sz w:val="24"/>
                <w:szCs w:val="24"/>
                <w:lang w:val="en-US"/>
              </w:rPr>
            </w:rPrChange>
          </w:rPr>
          <w:t xml:space="preserve">Research </w:t>
        </w:r>
      </w:ins>
      <w:ins w:id="20" w:author="Anayat" w:date="2019-08-02T21:10:00Z">
        <w:r w:rsidRPr="002F1F31">
          <w:rPr>
            <w:rFonts w:ascii="Arial" w:hAnsi="Arial" w:cs="Arial"/>
            <w:b/>
            <w:i/>
            <w:sz w:val="36"/>
            <w:szCs w:val="36"/>
            <w:lang w:val="en-US"/>
            <w:rPrChange w:id="21" w:author="Anayat" w:date="2019-08-02T21:11:00Z">
              <w:rPr>
                <w:rFonts w:ascii="Arial" w:hAnsi="Arial" w:cs="Arial"/>
                <w:b/>
                <w:sz w:val="24"/>
                <w:szCs w:val="24"/>
                <w:lang w:val="en-US"/>
              </w:rPr>
            </w:rPrChange>
          </w:rPr>
          <w:t xml:space="preserve">on the </w:t>
        </w:r>
      </w:ins>
      <w:ins w:id="22" w:author="Anayat" w:date="2019-08-02T21:08:00Z">
        <w:r w:rsidRPr="002F1F31">
          <w:rPr>
            <w:rFonts w:ascii="Arial" w:hAnsi="Arial" w:cs="Arial"/>
            <w:b/>
            <w:i/>
            <w:sz w:val="36"/>
            <w:szCs w:val="36"/>
            <w:lang w:val="en-US"/>
            <w:rPrChange w:id="23" w:author="Anayat" w:date="2019-08-02T21:11:00Z">
              <w:rPr>
                <w:rFonts w:ascii="Arial" w:hAnsi="Arial" w:cs="Arial"/>
                <w:b/>
                <w:sz w:val="24"/>
                <w:szCs w:val="24"/>
                <w:lang w:val="en-US"/>
              </w:rPr>
            </w:rPrChange>
          </w:rPr>
          <w:t>e</w:t>
        </w:r>
      </w:ins>
      <w:ins w:id="24" w:author="Anayat" w:date="2019-08-02T21:07:00Z">
        <w:r w:rsidRPr="002F1F31">
          <w:rPr>
            <w:rFonts w:ascii="Arial" w:hAnsi="Arial" w:cs="Arial"/>
            <w:b/>
            <w:i/>
            <w:sz w:val="36"/>
            <w:szCs w:val="36"/>
            <w:lang w:val="en-US"/>
            <w:rPrChange w:id="25" w:author="Anayat" w:date="2019-08-02T21:11:00Z">
              <w:rPr>
                <w:rFonts w:ascii="Arial" w:hAnsi="Arial" w:cs="Arial"/>
                <w:b/>
                <w:sz w:val="24"/>
                <w:szCs w:val="24"/>
                <w:lang w:val="en-US"/>
              </w:rPr>
            </w:rPrChange>
          </w:rPr>
          <w:t>mbedded</w:t>
        </w:r>
      </w:ins>
      <w:ins w:id="26" w:author="Anayat" w:date="2019-08-02T21:09:00Z">
        <w:r w:rsidRPr="002F1F31">
          <w:rPr>
            <w:rFonts w:ascii="Arial" w:hAnsi="Arial" w:cs="Arial"/>
            <w:b/>
            <w:i/>
            <w:sz w:val="36"/>
            <w:szCs w:val="36"/>
            <w:lang w:val="en-US"/>
            <w:rPrChange w:id="27" w:author="Anayat" w:date="2019-08-02T21:11:00Z">
              <w:rPr>
                <w:rFonts w:ascii="Arial" w:hAnsi="Arial" w:cs="Arial"/>
                <w:b/>
                <w:sz w:val="24"/>
                <w:szCs w:val="24"/>
                <w:lang w:val="en-US"/>
              </w:rPr>
            </w:rPrChange>
          </w:rPr>
          <w:t xml:space="preserve"> </w:t>
        </w:r>
      </w:ins>
      <w:ins w:id="28" w:author="Anayat" w:date="2019-08-02T21:18:00Z">
        <w:r w:rsidR="00790E20">
          <w:rPr>
            <w:rFonts w:ascii="Arial" w:hAnsi="Arial" w:cs="Arial"/>
            <w:b/>
            <w:i/>
            <w:sz w:val="36"/>
            <w:szCs w:val="36"/>
            <w:lang w:val="en-US"/>
          </w:rPr>
          <w:t>board</w:t>
        </w:r>
      </w:ins>
      <w:ins w:id="29" w:author="Anayat" w:date="2019-08-02T21:07:00Z">
        <w:r w:rsidRPr="002F1F31">
          <w:rPr>
            <w:rFonts w:ascii="Arial" w:hAnsi="Arial" w:cs="Arial"/>
            <w:b/>
            <w:i/>
            <w:sz w:val="36"/>
            <w:szCs w:val="36"/>
            <w:lang w:val="en-US"/>
            <w:rPrChange w:id="30" w:author="Anayat" w:date="2019-08-02T21:11:00Z">
              <w:rPr>
                <w:rFonts w:ascii="Arial" w:hAnsi="Arial" w:cs="Arial"/>
                <w:b/>
                <w:sz w:val="24"/>
                <w:szCs w:val="24"/>
                <w:lang w:val="en-US"/>
              </w:rPr>
            </w:rPrChange>
          </w:rPr>
          <w:t xml:space="preserve"> requirements for </w:t>
        </w:r>
      </w:ins>
      <w:ins w:id="31" w:author="Anayat" w:date="2019-08-02T21:08:00Z">
        <w:r w:rsidRPr="002F1F31">
          <w:rPr>
            <w:rFonts w:ascii="Arial" w:hAnsi="Arial" w:cs="Arial"/>
            <w:b/>
            <w:i/>
            <w:sz w:val="36"/>
            <w:szCs w:val="36"/>
            <w:lang w:val="en-US"/>
            <w:rPrChange w:id="32" w:author="Anayat" w:date="2019-08-02T21:11:00Z">
              <w:rPr>
                <w:rFonts w:ascii="Arial" w:hAnsi="Arial" w:cs="Arial"/>
                <w:b/>
                <w:sz w:val="24"/>
                <w:szCs w:val="24"/>
                <w:lang w:val="en-US"/>
              </w:rPr>
            </w:rPrChange>
          </w:rPr>
          <w:t xml:space="preserve">the </w:t>
        </w:r>
      </w:ins>
      <w:ins w:id="33" w:author="Anayat" w:date="2019-08-02T21:09:00Z">
        <w:r w:rsidRPr="002F1F31">
          <w:rPr>
            <w:rFonts w:ascii="Arial" w:hAnsi="Arial" w:cs="Arial"/>
            <w:b/>
            <w:i/>
            <w:sz w:val="36"/>
            <w:szCs w:val="36"/>
            <w:lang w:val="en-US"/>
            <w:rPrChange w:id="34" w:author="Anayat" w:date="2019-08-02T21:11:00Z">
              <w:rPr>
                <w:rFonts w:ascii="Arial" w:hAnsi="Arial" w:cs="Arial"/>
                <w:b/>
                <w:sz w:val="24"/>
                <w:szCs w:val="24"/>
                <w:lang w:val="en-US"/>
              </w:rPr>
            </w:rPrChange>
          </w:rPr>
          <w:t xml:space="preserve">real-time </w:t>
        </w:r>
      </w:ins>
      <w:ins w:id="35" w:author="Anayat" w:date="2019-08-02T21:08:00Z">
        <w:r w:rsidRPr="002F1F31">
          <w:rPr>
            <w:rFonts w:ascii="Arial" w:hAnsi="Arial" w:cs="Arial"/>
            <w:b/>
            <w:i/>
            <w:sz w:val="36"/>
            <w:szCs w:val="36"/>
            <w:lang w:val="en-US"/>
            <w:rPrChange w:id="36" w:author="Anayat" w:date="2019-08-02T21:11:00Z">
              <w:rPr>
                <w:rFonts w:ascii="Arial" w:hAnsi="Arial" w:cs="Arial"/>
                <w:b/>
                <w:sz w:val="24"/>
                <w:szCs w:val="24"/>
                <w:lang w:val="en-US"/>
              </w:rPr>
            </w:rPrChange>
          </w:rPr>
          <w:t xml:space="preserve">evaluation of </w:t>
        </w:r>
      </w:ins>
      <w:ins w:id="37" w:author="Anayat" w:date="2019-08-02T21:07:00Z">
        <w:r w:rsidRPr="002F1F31">
          <w:rPr>
            <w:rFonts w:ascii="Arial" w:hAnsi="Arial" w:cs="Arial"/>
            <w:b/>
            <w:i/>
            <w:sz w:val="36"/>
            <w:szCs w:val="36"/>
            <w:lang w:val="en-US"/>
            <w:rPrChange w:id="38" w:author="Anayat" w:date="2019-08-02T21:11:00Z">
              <w:rPr>
                <w:rFonts w:ascii="Arial" w:hAnsi="Arial" w:cs="Arial"/>
                <w:b/>
                <w:sz w:val="24"/>
                <w:szCs w:val="24"/>
                <w:lang w:val="en-US"/>
              </w:rPr>
            </w:rPrChange>
          </w:rPr>
          <w:t>ADAS functionalities</w:t>
        </w:r>
      </w:ins>
      <w:ins w:id="39" w:author="Anayat" w:date="2019-08-02T21:09:00Z">
        <w:r w:rsidRPr="002F1F31">
          <w:rPr>
            <w:rFonts w:ascii="Arial" w:hAnsi="Arial" w:cs="Arial"/>
            <w:b/>
            <w:i/>
            <w:sz w:val="36"/>
            <w:szCs w:val="36"/>
            <w:lang w:val="en-US"/>
            <w:rPrChange w:id="40" w:author="Anayat" w:date="2019-08-02T21:11:00Z">
              <w:rPr>
                <w:rFonts w:ascii="Arial" w:hAnsi="Arial" w:cs="Arial"/>
                <w:b/>
                <w:sz w:val="24"/>
                <w:szCs w:val="24"/>
                <w:lang w:val="en-US"/>
              </w:rPr>
            </w:rPrChange>
          </w:rPr>
          <w:t>.</w:t>
        </w:r>
      </w:ins>
    </w:p>
    <w:p w:rsidR="001E384A" w:rsidRPr="00F76F82" w:rsidRDefault="00F76F82" w:rsidP="00F76F82">
      <w:pPr>
        <w:jc w:val="both"/>
        <w:rPr>
          <w:rFonts w:asciiTheme="minorHAnsi" w:hAnsiTheme="minorHAnsi" w:cs="Arial"/>
          <w:b/>
          <w:sz w:val="28"/>
          <w:szCs w:val="28"/>
          <w:lang w:val="en-US"/>
        </w:rPr>
      </w:pPr>
      <w:r w:rsidRPr="00F76F82">
        <w:rPr>
          <w:rFonts w:ascii="Arial" w:hAnsi="Arial" w:cs="Arial"/>
          <w:b/>
          <w:sz w:val="24"/>
          <w:szCs w:val="24"/>
          <w:lang w:val="en-US"/>
        </w:rPr>
        <w:t>1.</w:t>
      </w:r>
      <w:r w:rsidRPr="00F76F82">
        <w:rPr>
          <w:rFonts w:asciiTheme="minorHAnsi" w:hAnsiTheme="minorHAnsi" w:cs="Arial"/>
          <w:b/>
          <w:sz w:val="28"/>
          <w:szCs w:val="28"/>
          <w:lang w:val="en-US"/>
        </w:rPr>
        <w:t>Introduction</w:t>
      </w:r>
      <w:r w:rsidR="00B36C78" w:rsidRPr="00F76F82">
        <w:rPr>
          <w:rFonts w:asciiTheme="minorHAnsi" w:hAnsiTheme="minorHAnsi" w:cs="Arial"/>
          <w:b/>
          <w:sz w:val="28"/>
          <w:szCs w:val="28"/>
          <w:lang w:val="en-US"/>
        </w:rPr>
        <w:t>:</w:t>
      </w:r>
    </w:p>
    <w:p w:rsidR="00F76F82" w:rsidRPr="00F76F82" w:rsidRDefault="00F76F82" w:rsidP="00F76F82">
      <w:pPr>
        <w:pStyle w:val="NoSpacing"/>
        <w:rPr>
          <w:rFonts w:asciiTheme="minorHAnsi" w:hAnsiTheme="minorHAnsi" w:cstheme="minorHAnsi"/>
          <w:sz w:val="24"/>
          <w:szCs w:val="24"/>
          <w:lang w:val="en-US"/>
        </w:rPr>
      </w:pPr>
      <w:r w:rsidRPr="00F76F82">
        <w:rPr>
          <w:rFonts w:asciiTheme="minorHAnsi" w:hAnsiTheme="minorHAnsi" w:cstheme="minorHAnsi"/>
          <w:sz w:val="24"/>
          <w:szCs w:val="24"/>
          <w:lang w:val="en-US"/>
        </w:rPr>
        <w:t xml:space="preserve">Advanced Driver Assistance Systems (ADAS) applications which is focused </w:t>
      </w:r>
      <w:r w:rsidRPr="002F1F31">
        <w:rPr>
          <w:rFonts w:asciiTheme="minorHAnsi" w:hAnsiTheme="minorHAnsi" w:cstheme="minorHAnsi"/>
          <w:color w:val="FF0000"/>
          <w:sz w:val="24"/>
          <w:szCs w:val="24"/>
          <w:lang w:val="en-US"/>
          <w:rPrChange w:id="41" w:author="Anayat" w:date="2019-08-02T21:03:00Z">
            <w:rPr>
              <w:rFonts w:asciiTheme="minorHAnsi" w:hAnsiTheme="minorHAnsi" w:cstheme="minorHAnsi"/>
              <w:sz w:val="24"/>
              <w:szCs w:val="24"/>
              <w:lang w:val="en-US"/>
            </w:rPr>
          </w:rPrChange>
        </w:rPr>
        <w:t xml:space="preserve">on safety applications of vehicles </w:t>
      </w:r>
      <w:r w:rsidRPr="00F76F82">
        <w:rPr>
          <w:rFonts w:asciiTheme="minorHAnsi" w:hAnsiTheme="minorHAnsi" w:cstheme="minorHAnsi"/>
          <w:sz w:val="24"/>
          <w:szCs w:val="24"/>
          <w:lang w:val="en-US"/>
        </w:rPr>
        <w:t xml:space="preserve">that </w:t>
      </w:r>
      <w:r w:rsidRPr="002F1F31">
        <w:rPr>
          <w:rFonts w:asciiTheme="minorHAnsi" w:hAnsiTheme="minorHAnsi" w:cstheme="minorHAnsi"/>
          <w:color w:val="FF0000"/>
          <w:sz w:val="24"/>
          <w:szCs w:val="24"/>
          <w:lang w:val="en-US"/>
          <w:rPrChange w:id="42" w:author="Anayat" w:date="2019-08-02T21:03:00Z">
            <w:rPr>
              <w:rFonts w:asciiTheme="minorHAnsi" w:hAnsiTheme="minorHAnsi" w:cstheme="minorHAnsi"/>
              <w:sz w:val="24"/>
              <w:szCs w:val="24"/>
              <w:lang w:val="en-US"/>
            </w:rPr>
          </w:rPrChange>
        </w:rPr>
        <w:t xml:space="preserve">protects </w:t>
      </w:r>
      <w:r w:rsidRPr="00F76F82">
        <w:rPr>
          <w:rFonts w:asciiTheme="minorHAnsi" w:hAnsiTheme="minorHAnsi" w:cstheme="minorHAnsi"/>
          <w:sz w:val="24"/>
          <w:szCs w:val="24"/>
          <w:lang w:val="en-US"/>
        </w:rPr>
        <w:t xml:space="preserve">drivers and reduce accidents is expected to increase in the next decade. </w:t>
      </w:r>
      <w:r w:rsidRPr="002F1F31">
        <w:rPr>
          <w:rFonts w:asciiTheme="minorHAnsi" w:hAnsiTheme="minorHAnsi" w:cstheme="minorHAnsi"/>
          <w:color w:val="FF0000"/>
          <w:sz w:val="24"/>
          <w:szCs w:val="24"/>
          <w:lang w:val="en-US"/>
          <w:rPrChange w:id="43" w:author="Anayat" w:date="2019-08-02T21:03:00Z">
            <w:rPr>
              <w:rFonts w:asciiTheme="minorHAnsi" w:hAnsiTheme="minorHAnsi" w:cstheme="minorHAnsi"/>
              <w:sz w:val="24"/>
              <w:szCs w:val="24"/>
              <w:lang w:val="en-US"/>
            </w:rPr>
          </w:rPrChange>
        </w:rPr>
        <w:t>Although ADAS are still in their early days</w:t>
      </w:r>
      <w:r w:rsidRPr="00F76F82">
        <w:rPr>
          <w:rFonts w:asciiTheme="minorHAnsi" w:hAnsiTheme="minorHAnsi" w:cstheme="minorHAnsi"/>
          <w:sz w:val="24"/>
          <w:szCs w:val="24"/>
          <w:lang w:val="en-US"/>
        </w:rPr>
        <w:t xml:space="preserve">, most of the vehicle manufacturers realized that it could be eventually the main features in near future since customers are showing more interests on ADAS applications that promotes safety and comfort. Many semiconductor manufacturing companies e.g. NXP, </w:t>
      </w:r>
      <w:proofErr w:type="spellStart"/>
      <w:r w:rsidRPr="002F1F31">
        <w:rPr>
          <w:rFonts w:asciiTheme="minorHAnsi" w:hAnsiTheme="minorHAnsi" w:cstheme="minorHAnsi"/>
          <w:color w:val="FF0000"/>
          <w:sz w:val="24"/>
          <w:szCs w:val="24"/>
          <w:lang w:val="en-US"/>
          <w:rPrChange w:id="44" w:author="Anayat" w:date="2019-08-02T21:03:00Z">
            <w:rPr>
              <w:rFonts w:asciiTheme="minorHAnsi" w:hAnsiTheme="minorHAnsi" w:cstheme="minorHAnsi"/>
              <w:sz w:val="24"/>
              <w:szCs w:val="24"/>
              <w:lang w:val="en-US"/>
            </w:rPr>
          </w:rPrChange>
        </w:rPr>
        <w:t>Texus</w:t>
      </w:r>
      <w:proofErr w:type="spellEnd"/>
      <w:r w:rsidRPr="002F1F31">
        <w:rPr>
          <w:rFonts w:asciiTheme="minorHAnsi" w:hAnsiTheme="minorHAnsi" w:cstheme="minorHAnsi"/>
          <w:color w:val="FF0000"/>
          <w:sz w:val="24"/>
          <w:szCs w:val="24"/>
          <w:lang w:val="en-US"/>
          <w:rPrChange w:id="45" w:author="Anayat" w:date="2019-08-02T21:03:00Z">
            <w:rPr>
              <w:rFonts w:asciiTheme="minorHAnsi" w:hAnsiTheme="minorHAnsi" w:cstheme="minorHAnsi"/>
              <w:sz w:val="24"/>
              <w:szCs w:val="24"/>
              <w:lang w:val="en-US"/>
            </w:rPr>
          </w:rPrChange>
        </w:rPr>
        <w:t xml:space="preserve"> </w:t>
      </w:r>
      <w:r w:rsidRPr="00F76F82">
        <w:rPr>
          <w:rFonts w:asciiTheme="minorHAnsi" w:hAnsiTheme="minorHAnsi" w:cstheme="minorHAnsi"/>
          <w:sz w:val="24"/>
          <w:szCs w:val="24"/>
          <w:lang w:val="en-US"/>
        </w:rPr>
        <w:t xml:space="preserve">Instruments come forward to develop ADAS application products. </w:t>
      </w:r>
      <w:r w:rsidRPr="002F1F31">
        <w:rPr>
          <w:rFonts w:asciiTheme="minorHAnsi" w:hAnsiTheme="minorHAnsi" w:cstheme="minorHAnsi"/>
          <w:color w:val="FF0000"/>
          <w:sz w:val="24"/>
          <w:szCs w:val="24"/>
          <w:lang w:val="en-US"/>
          <w:rPrChange w:id="46" w:author="Anayat" w:date="2019-08-02T21:04:00Z">
            <w:rPr>
              <w:rFonts w:asciiTheme="minorHAnsi" w:hAnsiTheme="minorHAnsi" w:cstheme="minorHAnsi"/>
              <w:sz w:val="24"/>
              <w:szCs w:val="24"/>
              <w:lang w:val="en-US"/>
            </w:rPr>
          </w:rPrChange>
        </w:rPr>
        <w:t xml:space="preserve">Recently </w:t>
      </w:r>
      <w:r w:rsidRPr="00F76F82">
        <w:rPr>
          <w:rFonts w:asciiTheme="minorHAnsi" w:hAnsiTheme="minorHAnsi" w:cstheme="minorHAnsi"/>
          <w:sz w:val="24"/>
          <w:szCs w:val="24"/>
          <w:lang w:val="en-US"/>
        </w:rPr>
        <w:t>NXP has introduced SBC-S32V234 evaluation board which can be used in some important ADAS applications.</w:t>
      </w:r>
    </w:p>
    <w:p w:rsidR="00C93367" w:rsidRDefault="00F76F82" w:rsidP="00C93367">
      <w:pPr>
        <w:jc w:val="both"/>
        <w:rPr>
          <w:rFonts w:asciiTheme="minorHAnsi" w:hAnsiTheme="minorHAnsi" w:cs="Arial"/>
          <w:sz w:val="24"/>
          <w:szCs w:val="24"/>
          <w:lang w:val="en-US"/>
        </w:rPr>
      </w:pPr>
      <w:r w:rsidRPr="00F76F82">
        <w:rPr>
          <w:rFonts w:asciiTheme="minorHAnsi" w:hAnsiTheme="minorHAnsi" w:cstheme="minorHAnsi"/>
          <w:sz w:val="24"/>
          <w:szCs w:val="24"/>
          <w:lang w:val="en-US"/>
        </w:rPr>
        <w:t xml:space="preserve">In my master’s thesis I will </w:t>
      </w:r>
      <w:ins w:id="47" w:author="Anayat" w:date="2019-08-02T21:05:00Z">
        <w:r w:rsidR="002F1F31">
          <w:rPr>
            <w:rFonts w:asciiTheme="minorHAnsi" w:hAnsiTheme="minorHAnsi" w:cstheme="minorHAnsi"/>
            <w:sz w:val="24"/>
            <w:szCs w:val="24"/>
            <w:lang w:val="en-US"/>
          </w:rPr>
          <w:t xml:space="preserve">research </w:t>
        </w:r>
      </w:ins>
      <w:del w:id="48" w:author="Anayat" w:date="2019-08-02T21:05:00Z">
        <w:r w:rsidRPr="002F1F31" w:rsidDel="002F1F31">
          <w:rPr>
            <w:rFonts w:asciiTheme="minorHAnsi" w:hAnsiTheme="minorHAnsi" w:cstheme="minorHAnsi"/>
            <w:color w:val="FF0000"/>
            <w:sz w:val="24"/>
            <w:szCs w:val="24"/>
            <w:lang w:val="en-US"/>
            <w:rPrChange w:id="49" w:author="Anayat" w:date="2019-08-02T21:04:00Z">
              <w:rPr>
                <w:rFonts w:asciiTheme="minorHAnsi" w:hAnsiTheme="minorHAnsi" w:cstheme="minorHAnsi"/>
                <w:sz w:val="24"/>
                <w:szCs w:val="24"/>
                <w:lang w:val="en-US"/>
              </w:rPr>
            </w:rPrChange>
          </w:rPr>
          <w:delText xml:space="preserve">work </w:delText>
        </w:r>
      </w:del>
      <w:r w:rsidRPr="00F76F82">
        <w:rPr>
          <w:rFonts w:asciiTheme="minorHAnsi" w:hAnsiTheme="minorHAnsi" w:cstheme="minorHAnsi"/>
          <w:sz w:val="24"/>
          <w:szCs w:val="24"/>
          <w:lang w:val="en-US"/>
        </w:rPr>
        <w:t xml:space="preserve">on </w:t>
      </w:r>
      <w:del w:id="50" w:author="Anayat" w:date="2019-08-02T21:05:00Z">
        <w:r w:rsidRPr="002F1F31" w:rsidDel="002F1F31">
          <w:rPr>
            <w:rFonts w:asciiTheme="minorHAnsi" w:hAnsiTheme="minorHAnsi" w:cstheme="minorHAnsi"/>
            <w:color w:val="FF0000"/>
            <w:sz w:val="24"/>
            <w:szCs w:val="24"/>
            <w:lang w:val="en-US"/>
            <w:rPrChange w:id="51" w:author="Anayat" w:date="2019-08-02T21:05:00Z">
              <w:rPr>
                <w:rFonts w:asciiTheme="minorHAnsi" w:hAnsiTheme="minorHAnsi" w:cstheme="minorHAnsi"/>
                <w:sz w:val="24"/>
                <w:szCs w:val="24"/>
                <w:lang w:val="en-US"/>
              </w:rPr>
            </w:rPrChange>
          </w:rPr>
          <w:delText xml:space="preserve">this </w:delText>
        </w:r>
      </w:del>
      <w:ins w:id="52" w:author="Anayat" w:date="2019-08-02T21:18:00Z">
        <w:r w:rsidR="00790E20">
          <w:rPr>
            <w:rFonts w:asciiTheme="minorHAnsi" w:hAnsiTheme="minorHAnsi" w:cstheme="minorHAnsi"/>
            <w:color w:val="FF0000"/>
            <w:sz w:val="24"/>
            <w:szCs w:val="24"/>
            <w:lang w:val="en-US"/>
          </w:rPr>
          <w:t xml:space="preserve">embedded </w:t>
        </w:r>
      </w:ins>
      <w:del w:id="53" w:author="Anayat" w:date="2019-08-02T21:18:00Z">
        <w:r w:rsidRPr="002F1F31" w:rsidDel="00790E20">
          <w:rPr>
            <w:rFonts w:asciiTheme="minorHAnsi" w:hAnsiTheme="minorHAnsi" w:cstheme="minorHAnsi"/>
            <w:color w:val="FF0000"/>
            <w:sz w:val="24"/>
            <w:szCs w:val="24"/>
            <w:lang w:val="en-US"/>
            <w:rPrChange w:id="54" w:author="Anayat" w:date="2019-08-02T21:05:00Z">
              <w:rPr>
                <w:rFonts w:asciiTheme="minorHAnsi" w:hAnsiTheme="minorHAnsi" w:cstheme="minorHAnsi"/>
                <w:sz w:val="24"/>
                <w:szCs w:val="24"/>
                <w:lang w:val="en-US"/>
              </w:rPr>
            </w:rPrChange>
          </w:rPr>
          <w:delText>nxp</w:delText>
        </w:r>
      </w:del>
      <w:r w:rsidRPr="002F1F31">
        <w:rPr>
          <w:rFonts w:asciiTheme="minorHAnsi" w:hAnsiTheme="minorHAnsi" w:cstheme="minorHAnsi"/>
          <w:color w:val="FF0000"/>
          <w:sz w:val="24"/>
          <w:szCs w:val="24"/>
          <w:lang w:val="en-US"/>
          <w:rPrChange w:id="55" w:author="Anayat" w:date="2019-08-02T21:05:00Z">
            <w:rPr>
              <w:rFonts w:asciiTheme="minorHAnsi" w:hAnsiTheme="minorHAnsi" w:cstheme="minorHAnsi"/>
              <w:sz w:val="24"/>
              <w:szCs w:val="24"/>
              <w:lang w:val="en-US"/>
            </w:rPr>
          </w:rPrChange>
        </w:rPr>
        <w:t xml:space="preserve"> </w:t>
      </w:r>
      <w:r w:rsidRPr="00F76F82">
        <w:rPr>
          <w:rFonts w:asciiTheme="minorHAnsi" w:hAnsiTheme="minorHAnsi" w:cstheme="minorHAnsi"/>
          <w:sz w:val="24"/>
          <w:szCs w:val="24"/>
          <w:lang w:val="en-US"/>
        </w:rPr>
        <w:t xml:space="preserve">board to evaluate its capability </w:t>
      </w:r>
      <w:r w:rsidRPr="002F1F31">
        <w:rPr>
          <w:rFonts w:asciiTheme="minorHAnsi" w:hAnsiTheme="minorHAnsi" w:cstheme="minorHAnsi"/>
          <w:color w:val="FF0000"/>
          <w:sz w:val="24"/>
          <w:szCs w:val="24"/>
          <w:lang w:val="en-US"/>
          <w:rPrChange w:id="56" w:author="Anayat" w:date="2019-08-02T21:05:00Z">
            <w:rPr>
              <w:rFonts w:asciiTheme="minorHAnsi" w:hAnsiTheme="minorHAnsi" w:cstheme="minorHAnsi"/>
              <w:sz w:val="24"/>
              <w:szCs w:val="24"/>
              <w:lang w:val="en-US"/>
            </w:rPr>
          </w:rPrChange>
        </w:rPr>
        <w:t xml:space="preserve">on </w:t>
      </w:r>
      <w:r w:rsidRPr="002F1F31">
        <w:rPr>
          <w:rFonts w:asciiTheme="minorHAnsi" w:hAnsiTheme="minorHAnsi" w:cstheme="minorHAnsi"/>
          <w:color w:val="FF0000"/>
          <w:sz w:val="24"/>
          <w:szCs w:val="24"/>
          <w:lang w:val="en-US"/>
          <w:rPrChange w:id="57" w:author="Anayat" w:date="2019-08-02T21:04:00Z">
            <w:rPr>
              <w:rFonts w:asciiTheme="minorHAnsi" w:hAnsiTheme="minorHAnsi" w:cstheme="minorHAnsi"/>
              <w:sz w:val="24"/>
              <w:szCs w:val="24"/>
              <w:lang w:val="en-US"/>
            </w:rPr>
          </w:rPrChange>
        </w:rPr>
        <w:t xml:space="preserve">LKAS </w:t>
      </w:r>
      <w:r w:rsidRPr="00F76F82">
        <w:rPr>
          <w:rFonts w:asciiTheme="minorHAnsi" w:hAnsiTheme="minorHAnsi" w:cstheme="minorHAnsi"/>
          <w:sz w:val="24"/>
          <w:szCs w:val="24"/>
          <w:lang w:val="en-US"/>
        </w:rPr>
        <w:t xml:space="preserve">applications. At first </w:t>
      </w:r>
      <w:r>
        <w:rPr>
          <w:rFonts w:asciiTheme="minorHAnsi" w:hAnsiTheme="minorHAnsi" w:cstheme="minorHAnsi"/>
          <w:sz w:val="24"/>
          <w:szCs w:val="24"/>
          <w:lang w:val="en-US"/>
        </w:rPr>
        <w:t>the board</w:t>
      </w:r>
      <w:r w:rsidRPr="00F76F82">
        <w:rPr>
          <w:rFonts w:asciiTheme="minorHAnsi" w:hAnsiTheme="minorHAnsi" w:cstheme="minorHAnsi"/>
          <w:sz w:val="24"/>
          <w:szCs w:val="24"/>
          <w:lang w:val="en-US"/>
        </w:rPr>
        <w:t xml:space="preserve"> will</w:t>
      </w:r>
      <w:r>
        <w:rPr>
          <w:rFonts w:asciiTheme="minorHAnsi" w:hAnsiTheme="minorHAnsi" w:cstheme="minorHAnsi"/>
          <w:sz w:val="24"/>
          <w:szCs w:val="24"/>
          <w:lang w:val="en-US"/>
        </w:rPr>
        <w:t xml:space="preserve"> be</w:t>
      </w:r>
      <w:r w:rsidRPr="00F76F82">
        <w:rPr>
          <w:rFonts w:asciiTheme="minorHAnsi" w:hAnsiTheme="minorHAnsi" w:cstheme="minorHAnsi"/>
          <w:sz w:val="24"/>
          <w:szCs w:val="24"/>
          <w:lang w:val="en-US"/>
        </w:rPr>
        <w:t xml:space="preserve"> evaluate</w:t>
      </w:r>
      <w:r>
        <w:rPr>
          <w:rFonts w:asciiTheme="minorHAnsi" w:hAnsiTheme="minorHAnsi" w:cstheme="minorHAnsi"/>
          <w:sz w:val="24"/>
          <w:szCs w:val="24"/>
          <w:lang w:val="en-US"/>
        </w:rPr>
        <w:t>d</w:t>
      </w:r>
      <w:r w:rsidRPr="00F76F82">
        <w:rPr>
          <w:rFonts w:asciiTheme="minorHAnsi" w:hAnsiTheme="minorHAnsi" w:cstheme="minorHAnsi"/>
          <w:sz w:val="24"/>
          <w:szCs w:val="24"/>
          <w:lang w:val="en-US"/>
        </w:rPr>
        <w:t xml:space="preserve"> in Hardware </w:t>
      </w:r>
      <w:proofErr w:type="gramStart"/>
      <w:r w:rsidRPr="00F76F82">
        <w:rPr>
          <w:rFonts w:asciiTheme="minorHAnsi" w:hAnsiTheme="minorHAnsi" w:cstheme="minorHAnsi"/>
          <w:sz w:val="24"/>
          <w:szCs w:val="24"/>
          <w:lang w:val="en-US"/>
        </w:rPr>
        <w:t>In</w:t>
      </w:r>
      <w:proofErr w:type="gramEnd"/>
      <w:r>
        <w:rPr>
          <w:rFonts w:asciiTheme="minorHAnsi" w:hAnsiTheme="minorHAnsi" w:cstheme="minorHAnsi"/>
          <w:sz w:val="24"/>
          <w:szCs w:val="24"/>
          <w:lang w:val="en-US"/>
        </w:rPr>
        <w:t xml:space="preserve"> the</w:t>
      </w:r>
      <w:r w:rsidRPr="00F76F82">
        <w:rPr>
          <w:rFonts w:asciiTheme="minorHAnsi" w:hAnsiTheme="minorHAnsi" w:cstheme="minorHAnsi"/>
          <w:sz w:val="24"/>
          <w:szCs w:val="24"/>
          <w:lang w:val="en-US"/>
        </w:rPr>
        <w:t xml:space="preserve"> </w:t>
      </w:r>
      <w:r w:rsidRPr="00F76F82">
        <w:rPr>
          <w:rFonts w:asciiTheme="minorHAnsi" w:hAnsiTheme="minorHAnsi" w:cstheme="minorHAnsi"/>
          <w:sz w:val="24"/>
          <w:szCs w:val="24"/>
          <w:lang w:val="en-US"/>
        </w:rPr>
        <w:t>Loop (</w:t>
      </w:r>
      <w:r w:rsidRPr="00F76F82">
        <w:rPr>
          <w:rFonts w:asciiTheme="minorHAnsi" w:hAnsiTheme="minorHAnsi" w:cstheme="minorHAnsi"/>
          <w:sz w:val="24"/>
          <w:szCs w:val="24"/>
          <w:lang w:val="en-US"/>
        </w:rPr>
        <w:t xml:space="preserve">HIL) application. Later </w:t>
      </w:r>
      <w:r w:rsidRPr="002F1F31">
        <w:rPr>
          <w:rFonts w:asciiTheme="minorHAnsi" w:hAnsiTheme="minorHAnsi" w:cstheme="minorHAnsi"/>
          <w:strike/>
          <w:color w:val="FF0000"/>
          <w:sz w:val="24"/>
          <w:szCs w:val="24"/>
          <w:lang w:val="en-US"/>
          <w:rPrChange w:id="58" w:author="Anayat" w:date="2019-08-02T21:05:00Z">
            <w:rPr>
              <w:rFonts w:asciiTheme="minorHAnsi" w:hAnsiTheme="minorHAnsi" w:cstheme="minorHAnsi"/>
              <w:sz w:val="24"/>
              <w:szCs w:val="24"/>
              <w:lang w:val="en-US"/>
            </w:rPr>
          </w:rPrChange>
        </w:rPr>
        <w:t xml:space="preserve">the board will be evaluated for Environment </w:t>
      </w:r>
      <w:proofErr w:type="gramStart"/>
      <w:r w:rsidRPr="002F1F31">
        <w:rPr>
          <w:rFonts w:asciiTheme="minorHAnsi" w:hAnsiTheme="minorHAnsi" w:cstheme="minorHAnsi"/>
          <w:strike/>
          <w:color w:val="FF0000"/>
          <w:sz w:val="24"/>
          <w:szCs w:val="24"/>
          <w:lang w:val="en-US"/>
          <w:rPrChange w:id="59" w:author="Anayat" w:date="2019-08-02T21:05:00Z">
            <w:rPr>
              <w:rFonts w:asciiTheme="minorHAnsi" w:hAnsiTheme="minorHAnsi" w:cstheme="minorHAnsi"/>
              <w:sz w:val="24"/>
              <w:szCs w:val="24"/>
              <w:lang w:val="en-US"/>
            </w:rPr>
          </w:rPrChange>
        </w:rPr>
        <w:t>In</w:t>
      </w:r>
      <w:proofErr w:type="gramEnd"/>
      <w:r w:rsidRPr="002F1F31">
        <w:rPr>
          <w:rFonts w:asciiTheme="minorHAnsi" w:hAnsiTheme="minorHAnsi" w:cstheme="minorHAnsi"/>
          <w:strike/>
          <w:color w:val="FF0000"/>
          <w:sz w:val="24"/>
          <w:szCs w:val="24"/>
          <w:lang w:val="en-US"/>
          <w:rPrChange w:id="60" w:author="Anayat" w:date="2019-08-02T21:05:00Z">
            <w:rPr>
              <w:rFonts w:asciiTheme="minorHAnsi" w:hAnsiTheme="minorHAnsi" w:cstheme="minorHAnsi"/>
              <w:sz w:val="24"/>
              <w:szCs w:val="24"/>
              <w:lang w:val="en-US"/>
            </w:rPr>
          </w:rPrChange>
        </w:rPr>
        <w:t xml:space="preserve"> the Loop (</w:t>
      </w:r>
      <w:r w:rsidRPr="002F1F31">
        <w:rPr>
          <w:rFonts w:asciiTheme="minorHAnsi" w:hAnsiTheme="minorHAnsi" w:cstheme="minorHAnsi"/>
          <w:strike/>
          <w:color w:val="FF0000"/>
          <w:sz w:val="24"/>
          <w:szCs w:val="24"/>
          <w:lang w:val="en-US"/>
          <w:rPrChange w:id="61" w:author="Anayat" w:date="2019-08-02T21:05:00Z">
            <w:rPr>
              <w:rFonts w:asciiTheme="minorHAnsi" w:hAnsiTheme="minorHAnsi" w:cstheme="minorHAnsi"/>
              <w:sz w:val="24"/>
              <w:szCs w:val="24"/>
              <w:lang w:val="en-US"/>
            </w:rPr>
          </w:rPrChange>
        </w:rPr>
        <w:t>EIL)</w:t>
      </w:r>
      <w:r w:rsidRPr="002F1F31">
        <w:rPr>
          <w:rFonts w:asciiTheme="minorHAnsi" w:hAnsiTheme="minorHAnsi" w:cstheme="minorHAnsi"/>
          <w:color w:val="FF0000"/>
          <w:sz w:val="24"/>
          <w:szCs w:val="24"/>
          <w:lang w:val="en-US"/>
          <w:rPrChange w:id="62" w:author="Anayat" w:date="2019-08-02T21:05:00Z">
            <w:rPr>
              <w:rFonts w:asciiTheme="minorHAnsi" w:hAnsiTheme="minorHAnsi" w:cstheme="minorHAnsi"/>
              <w:sz w:val="24"/>
              <w:szCs w:val="24"/>
              <w:lang w:val="en-US"/>
            </w:rPr>
          </w:rPrChange>
        </w:rPr>
        <w:t xml:space="preserve"> </w:t>
      </w:r>
      <w:r w:rsidRPr="00F76F82">
        <w:rPr>
          <w:rFonts w:asciiTheme="minorHAnsi" w:hAnsiTheme="minorHAnsi" w:cstheme="minorHAnsi"/>
          <w:sz w:val="24"/>
          <w:szCs w:val="24"/>
          <w:lang w:val="en-US"/>
        </w:rPr>
        <w:t xml:space="preserve">and </w:t>
      </w:r>
      <w:r w:rsidRPr="002F1F31">
        <w:rPr>
          <w:rFonts w:asciiTheme="minorHAnsi" w:hAnsiTheme="minorHAnsi" w:cstheme="minorHAnsi"/>
          <w:sz w:val="24"/>
          <w:szCs w:val="24"/>
          <w:u w:val="single"/>
          <w:lang w:val="en-US"/>
          <w:rPrChange w:id="63" w:author="Anayat" w:date="2019-08-02T21:06:00Z">
            <w:rPr>
              <w:rFonts w:asciiTheme="minorHAnsi" w:hAnsiTheme="minorHAnsi" w:cstheme="minorHAnsi"/>
              <w:sz w:val="24"/>
              <w:szCs w:val="24"/>
              <w:lang w:val="en-US"/>
            </w:rPr>
          </w:rPrChange>
        </w:rPr>
        <w:t>Vehicle In</w:t>
      </w:r>
      <w:r w:rsidRPr="002F1F31">
        <w:rPr>
          <w:rFonts w:asciiTheme="minorHAnsi" w:hAnsiTheme="minorHAnsi" w:cstheme="minorHAnsi"/>
          <w:sz w:val="24"/>
          <w:szCs w:val="24"/>
          <w:u w:val="single"/>
          <w:lang w:val="en-US"/>
          <w:rPrChange w:id="64" w:author="Anayat" w:date="2019-08-02T21:06:00Z">
            <w:rPr>
              <w:rFonts w:asciiTheme="minorHAnsi" w:hAnsiTheme="minorHAnsi" w:cstheme="minorHAnsi"/>
              <w:sz w:val="24"/>
              <w:szCs w:val="24"/>
              <w:lang w:val="en-US"/>
            </w:rPr>
          </w:rPrChange>
        </w:rPr>
        <w:t xml:space="preserve"> the</w:t>
      </w:r>
      <w:r w:rsidRPr="002F1F31">
        <w:rPr>
          <w:rFonts w:asciiTheme="minorHAnsi" w:hAnsiTheme="minorHAnsi" w:cstheme="minorHAnsi"/>
          <w:sz w:val="24"/>
          <w:szCs w:val="24"/>
          <w:u w:val="single"/>
          <w:lang w:val="en-US"/>
          <w:rPrChange w:id="65" w:author="Anayat" w:date="2019-08-02T21:06:00Z">
            <w:rPr>
              <w:rFonts w:asciiTheme="minorHAnsi" w:hAnsiTheme="minorHAnsi" w:cstheme="minorHAnsi"/>
              <w:sz w:val="24"/>
              <w:szCs w:val="24"/>
              <w:lang w:val="en-US"/>
            </w:rPr>
          </w:rPrChange>
        </w:rPr>
        <w:t xml:space="preserve"> </w:t>
      </w:r>
      <w:r w:rsidRPr="002F1F31">
        <w:rPr>
          <w:rFonts w:asciiTheme="minorHAnsi" w:hAnsiTheme="minorHAnsi" w:cstheme="minorHAnsi"/>
          <w:sz w:val="24"/>
          <w:szCs w:val="24"/>
          <w:u w:val="single"/>
          <w:lang w:val="en-US"/>
          <w:rPrChange w:id="66" w:author="Anayat" w:date="2019-08-02T21:06:00Z">
            <w:rPr>
              <w:rFonts w:asciiTheme="minorHAnsi" w:hAnsiTheme="minorHAnsi" w:cstheme="minorHAnsi"/>
              <w:sz w:val="24"/>
              <w:szCs w:val="24"/>
              <w:lang w:val="en-US"/>
            </w:rPr>
          </w:rPrChange>
        </w:rPr>
        <w:t>Loop (</w:t>
      </w:r>
      <w:r w:rsidRPr="002F1F31">
        <w:rPr>
          <w:rFonts w:asciiTheme="minorHAnsi" w:hAnsiTheme="minorHAnsi" w:cstheme="minorHAnsi"/>
          <w:sz w:val="24"/>
          <w:szCs w:val="24"/>
          <w:u w:val="single"/>
          <w:lang w:val="en-US"/>
          <w:rPrChange w:id="67" w:author="Anayat" w:date="2019-08-02T21:06:00Z">
            <w:rPr>
              <w:rFonts w:asciiTheme="minorHAnsi" w:hAnsiTheme="minorHAnsi" w:cstheme="minorHAnsi"/>
              <w:sz w:val="24"/>
              <w:szCs w:val="24"/>
              <w:lang w:val="en-US"/>
            </w:rPr>
          </w:rPrChange>
        </w:rPr>
        <w:t>VIL) applications.</w:t>
      </w:r>
      <w:r w:rsidRPr="00F76F82">
        <w:rPr>
          <w:rFonts w:asciiTheme="minorHAnsi" w:hAnsiTheme="minorHAnsi" w:cs="Arial"/>
          <w:sz w:val="24"/>
          <w:szCs w:val="24"/>
          <w:lang w:val="en-US"/>
        </w:rPr>
        <w:t xml:space="preserve"> </w:t>
      </w:r>
      <w:r w:rsidRPr="00EC7244">
        <w:rPr>
          <w:rFonts w:asciiTheme="minorHAnsi" w:hAnsiTheme="minorHAnsi" w:cs="Arial"/>
          <w:sz w:val="24"/>
          <w:szCs w:val="24"/>
          <w:lang w:val="en-US"/>
        </w:rPr>
        <w:t>The topics which will be discussed throughout this concept paper of master’s thesis are: Goal of the project, Project structure, Overview of software and Hardware, Project plan, lessons learned and work progress</w:t>
      </w:r>
      <w:r>
        <w:rPr>
          <w:rFonts w:asciiTheme="minorHAnsi" w:hAnsiTheme="minorHAnsi" w:cs="Arial"/>
          <w:sz w:val="24"/>
          <w:szCs w:val="24"/>
          <w:lang w:val="en-US"/>
        </w:rPr>
        <w:t>.</w:t>
      </w:r>
    </w:p>
    <w:p w:rsidR="00C93367" w:rsidRDefault="00C93367" w:rsidP="00C93367">
      <w:pPr>
        <w:jc w:val="both"/>
        <w:rPr>
          <w:rFonts w:asciiTheme="minorHAnsi" w:hAnsiTheme="minorHAnsi" w:cs="Arial"/>
          <w:b/>
          <w:sz w:val="28"/>
          <w:szCs w:val="28"/>
          <w:lang w:val="en-US"/>
        </w:rPr>
      </w:pPr>
    </w:p>
    <w:p w:rsidR="00C93367" w:rsidRDefault="00C93367" w:rsidP="00C93367">
      <w:pPr>
        <w:jc w:val="both"/>
        <w:rPr>
          <w:rFonts w:asciiTheme="minorHAnsi" w:hAnsiTheme="minorHAnsi" w:cs="Arial"/>
          <w:b/>
          <w:sz w:val="28"/>
          <w:szCs w:val="28"/>
          <w:lang w:val="en-US"/>
        </w:rPr>
      </w:pPr>
    </w:p>
    <w:p w:rsidR="00F76F82" w:rsidRPr="00C93367" w:rsidRDefault="00B36C78" w:rsidP="00C93367">
      <w:pPr>
        <w:jc w:val="both"/>
        <w:rPr>
          <w:rFonts w:asciiTheme="minorHAnsi" w:hAnsiTheme="minorHAnsi" w:cs="Arial"/>
          <w:sz w:val="24"/>
          <w:szCs w:val="24"/>
          <w:lang w:val="en-US"/>
        </w:rPr>
      </w:pPr>
      <w:r w:rsidRPr="00ED7044">
        <w:rPr>
          <w:rFonts w:asciiTheme="minorHAnsi" w:hAnsiTheme="minorHAnsi" w:cs="Arial"/>
          <w:b/>
          <w:sz w:val="28"/>
          <w:szCs w:val="28"/>
          <w:lang w:val="en-US"/>
        </w:rPr>
        <w:t>2.</w:t>
      </w:r>
      <w:r w:rsidR="00242F9C" w:rsidRPr="00ED7044">
        <w:rPr>
          <w:rFonts w:asciiTheme="minorHAnsi" w:hAnsiTheme="minorHAnsi" w:cs="Arial"/>
          <w:b/>
          <w:sz w:val="28"/>
          <w:szCs w:val="28"/>
          <w:lang w:val="en-US"/>
        </w:rPr>
        <w:t xml:space="preserve"> </w:t>
      </w:r>
      <w:r w:rsidRPr="00ED7044">
        <w:rPr>
          <w:rFonts w:asciiTheme="minorHAnsi" w:hAnsiTheme="minorHAnsi" w:cs="Arial"/>
          <w:b/>
          <w:sz w:val="28"/>
          <w:szCs w:val="28"/>
          <w:lang w:val="en-US"/>
        </w:rPr>
        <w:t>Goal:</w:t>
      </w:r>
    </w:p>
    <w:p w:rsidR="00790E20" w:rsidRDefault="00F76F82" w:rsidP="00FA47A8">
      <w:pPr>
        <w:jc w:val="both"/>
        <w:rPr>
          <w:ins w:id="68" w:author="Anayat" w:date="2019-08-02T21:14:00Z"/>
          <w:rFonts w:asciiTheme="minorHAnsi" w:hAnsiTheme="minorHAnsi" w:cs="Arial"/>
          <w:sz w:val="24"/>
          <w:szCs w:val="24"/>
          <w:lang w:val="en-US"/>
        </w:rPr>
      </w:pPr>
      <w:r w:rsidRPr="002F1F31">
        <w:rPr>
          <w:rFonts w:asciiTheme="minorHAnsi" w:hAnsiTheme="minorHAnsi" w:cs="Arial"/>
          <w:color w:val="FF0000"/>
          <w:sz w:val="24"/>
          <w:szCs w:val="24"/>
          <w:lang w:val="en-US"/>
          <w:rPrChange w:id="69" w:author="Anayat" w:date="2019-08-02T21:11:00Z">
            <w:rPr>
              <w:rFonts w:asciiTheme="minorHAnsi" w:hAnsiTheme="minorHAnsi" w:cs="Arial"/>
              <w:sz w:val="24"/>
              <w:szCs w:val="24"/>
              <w:lang w:val="en-US"/>
            </w:rPr>
          </w:rPrChange>
        </w:rPr>
        <w:t xml:space="preserve">The main objective of this master thesis is to </w:t>
      </w:r>
      <w:r w:rsidRPr="002F1F31">
        <w:rPr>
          <w:rFonts w:asciiTheme="minorHAnsi" w:hAnsiTheme="minorHAnsi" w:cs="Arial"/>
          <w:bCs/>
          <w:color w:val="FF0000"/>
          <w:sz w:val="24"/>
          <w:szCs w:val="24"/>
          <w:lang w:val="en-US"/>
          <w:rPrChange w:id="70" w:author="Anayat" w:date="2019-08-02T21:11:00Z">
            <w:rPr>
              <w:rFonts w:asciiTheme="minorHAnsi" w:hAnsiTheme="minorHAnsi" w:cs="Arial"/>
              <w:bCs/>
              <w:sz w:val="24"/>
              <w:szCs w:val="24"/>
              <w:lang w:val="en-US"/>
            </w:rPr>
          </w:rPrChange>
        </w:rPr>
        <w:t xml:space="preserve">Setup a Lane keeping assistance system evaluation </w:t>
      </w:r>
      <w:r w:rsidRPr="00EC7244">
        <w:rPr>
          <w:rFonts w:asciiTheme="minorHAnsi" w:hAnsiTheme="minorHAnsi" w:cs="Arial"/>
          <w:bCs/>
          <w:sz w:val="24"/>
          <w:szCs w:val="24"/>
          <w:lang w:val="en-US"/>
        </w:rPr>
        <w:t>using NXP SBC-S32V234 Evaluation Board and Simulator</w:t>
      </w:r>
      <w:r w:rsidRPr="00EC7244">
        <w:rPr>
          <w:rFonts w:asciiTheme="minorHAnsi" w:hAnsiTheme="minorHAnsi" w:cs="Arial"/>
          <w:sz w:val="24"/>
          <w:szCs w:val="24"/>
          <w:lang w:val="en-US"/>
        </w:rPr>
        <w:t xml:space="preserve">. </w:t>
      </w:r>
      <w:ins w:id="71" w:author="Anayat" w:date="2019-08-02T21:12:00Z">
        <w:r w:rsidR="002F1F31">
          <w:rPr>
            <w:rFonts w:asciiTheme="minorHAnsi" w:hAnsiTheme="minorHAnsi" w:cs="Arial"/>
            <w:sz w:val="24"/>
            <w:szCs w:val="24"/>
            <w:lang w:val="en-US"/>
          </w:rPr>
          <w:t>Eight/</w:t>
        </w:r>
      </w:ins>
      <w:r w:rsidRPr="00EC7244">
        <w:rPr>
          <w:rFonts w:asciiTheme="minorHAnsi" w:hAnsiTheme="minorHAnsi" w:cs="Arial"/>
          <w:sz w:val="24"/>
          <w:szCs w:val="24"/>
          <w:lang w:val="en-US"/>
        </w:rPr>
        <w:t xml:space="preserve">Three cameras will be used to provide front view, dashboard view and right-side lane view. The fusion of the </w:t>
      </w:r>
      <w:ins w:id="72" w:author="Anayat" w:date="2019-08-02T21:13:00Z">
        <w:r w:rsidR="00790E20">
          <w:rPr>
            <w:rFonts w:asciiTheme="minorHAnsi" w:hAnsiTheme="minorHAnsi" w:cs="Arial"/>
            <w:sz w:val="24"/>
            <w:szCs w:val="24"/>
            <w:lang w:val="en-US"/>
          </w:rPr>
          <w:t xml:space="preserve">different </w:t>
        </w:r>
      </w:ins>
      <w:r w:rsidRPr="00EC7244">
        <w:rPr>
          <w:rFonts w:asciiTheme="minorHAnsi" w:hAnsiTheme="minorHAnsi" w:cs="Arial"/>
          <w:sz w:val="24"/>
          <w:szCs w:val="24"/>
          <w:lang w:val="en-US"/>
        </w:rPr>
        <w:t xml:space="preserve">camera data will assist in the Lane keeping assistance evaluation. </w:t>
      </w:r>
      <w:r w:rsidR="00C93367">
        <w:rPr>
          <w:rFonts w:asciiTheme="minorHAnsi" w:hAnsiTheme="minorHAnsi" w:cs="Arial"/>
          <w:sz w:val="24"/>
          <w:szCs w:val="24"/>
          <w:lang w:val="en-US"/>
        </w:rPr>
        <w:t xml:space="preserve">The setup consists </w:t>
      </w:r>
    </w:p>
    <w:p w:rsidR="00790E20" w:rsidRDefault="00790E20" w:rsidP="00FA47A8">
      <w:pPr>
        <w:jc w:val="both"/>
        <w:rPr>
          <w:ins w:id="73" w:author="Anayat" w:date="2019-08-02T21:14:00Z"/>
          <w:rFonts w:asciiTheme="minorHAnsi" w:hAnsiTheme="minorHAnsi" w:cs="Arial"/>
          <w:sz w:val="24"/>
          <w:szCs w:val="24"/>
          <w:lang w:val="en-US"/>
        </w:rPr>
      </w:pPr>
      <w:proofErr w:type="gramStart"/>
      <w:ins w:id="74" w:author="Anayat" w:date="2019-08-02T21:14:00Z">
        <w:r>
          <w:rPr>
            <w:rFonts w:asciiTheme="minorHAnsi" w:hAnsiTheme="minorHAnsi" w:cs="Arial"/>
            <w:sz w:val="24"/>
            <w:szCs w:val="24"/>
            <w:lang w:val="en-US"/>
          </w:rPr>
          <w:t>HW ,</w:t>
        </w:r>
        <w:proofErr w:type="gramEnd"/>
        <w:r>
          <w:rPr>
            <w:rFonts w:asciiTheme="minorHAnsi" w:hAnsiTheme="minorHAnsi" w:cs="Arial"/>
            <w:sz w:val="24"/>
            <w:szCs w:val="24"/>
            <w:lang w:val="en-US"/>
          </w:rPr>
          <w:t xml:space="preserve"> SW, … </w:t>
        </w:r>
      </w:ins>
    </w:p>
    <w:p w:rsidR="00790E20" w:rsidRDefault="00790E20" w:rsidP="00FA47A8">
      <w:pPr>
        <w:jc w:val="both"/>
        <w:rPr>
          <w:ins w:id="75" w:author="Anayat" w:date="2019-08-02T21:14:00Z"/>
          <w:rFonts w:asciiTheme="minorHAnsi" w:hAnsiTheme="minorHAnsi" w:cs="Arial"/>
          <w:sz w:val="24"/>
          <w:szCs w:val="24"/>
          <w:lang w:val="en-US"/>
        </w:rPr>
      </w:pPr>
      <w:ins w:id="76" w:author="Anayat" w:date="2019-08-02T21:14:00Z">
        <w:r>
          <w:rPr>
            <w:rFonts w:asciiTheme="minorHAnsi" w:hAnsiTheme="minorHAnsi" w:cs="Arial"/>
            <w:sz w:val="24"/>
            <w:szCs w:val="24"/>
            <w:lang w:val="en-US"/>
          </w:rPr>
          <w:t>Input, process, output</w:t>
        </w:r>
      </w:ins>
    </w:p>
    <w:p w:rsidR="00790E20" w:rsidRDefault="00790E20" w:rsidP="00FA47A8">
      <w:pPr>
        <w:jc w:val="both"/>
        <w:rPr>
          <w:ins w:id="77" w:author="Anayat" w:date="2019-08-02T21:14:00Z"/>
          <w:rFonts w:asciiTheme="minorHAnsi" w:hAnsiTheme="minorHAnsi" w:cs="Arial"/>
          <w:sz w:val="24"/>
          <w:szCs w:val="24"/>
          <w:lang w:val="en-US"/>
        </w:rPr>
      </w:pPr>
      <w:ins w:id="78" w:author="Anayat" w:date="2019-08-02T21:15:00Z">
        <w:r>
          <w:rPr>
            <w:rFonts w:asciiTheme="minorHAnsi" w:hAnsiTheme="minorHAnsi" w:cs="Arial"/>
            <w:sz w:val="24"/>
            <w:szCs w:val="24"/>
            <w:lang w:val="en-US"/>
          </w:rPr>
          <w:t>research performance criteria:</w:t>
        </w:r>
      </w:ins>
      <w:ins w:id="79" w:author="Anayat" w:date="2019-08-02T21:16:00Z">
        <w:r>
          <w:rPr>
            <w:rFonts w:asciiTheme="minorHAnsi" w:hAnsiTheme="minorHAnsi" w:cs="Arial"/>
            <w:sz w:val="24"/>
            <w:szCs w:val="24"/>
            <w:lang w:val="en-US"/>
          </w:rPr>
          <w:t xml:space="preserve"> 1. Embedded system performance, 2. Flexibility to evaluation software, 3. Power consumption, 4. Temperature, 5. </w:t>
        </w:r>
      </w:ins>
      <w:ins w:id="80" w:author="Anayat" w:date="2019-08-02T21:15:00Z">
        <w:r>
          <w:rPr>
            <w:rFonts w:asciiTheme="minorHAnsi" w:hAnsiTheme="minorHAnsi" w:cs="Arial"/>
            <w:sz w:val="24"/>
            <w:szCs w:val="24"/>
            <w:lang w:val="en-US"/>
          </w:rPr>
          <w:t xml:space="preserve"> </w:t>
        </w:r>
      </w:ins>
      <w:ins w:id="81" w:author="Anayat" w:date="2019-08-02T21:18:00Z">
        <w:r w:rsidR="00986EEA">
          <w:rPr>
            <w:rFonts w:asciiTheme="minorHAnsi" w:hAnsiTheme="minorHAnsi" w:cs="Arial"/>
            <w:sz w:val="24"/>
            <w:szCs w:val="24"/>
            <w:lang w:val="en-US"/>
          </w:rPr>
          <w:t xml:space="preserve">Interfaces, </w:t>
        </w:r>
        <w:r w:rsidR="005F7E29">
          <w:rPr>
            <w:rFonts w:asciiTheme="minorHAnsi" w:hAnsiTheme="minorHAnsi" w:cs="Arial"/>
            <w:sz w:val="24"/>
            <w:szCs w:val="24"/>
            <w:lang w:val="en-US"/>
          </w:rPr>
          <w:t>6. Memor</w:t>
        </w:r>
      </w:ins>
      <w:ins w:id="82" w:author="Anayat" w:date="2019-08-02T21:19:00Z">
        <w:r w:rsidR="005F7E29">
          <w:rPr>
            <w:rFonts w:asciiTheme="minorHAnsi" w:hAnsiTheme="minorHAnsi" w:cs="Arial"/>
            <w:sz w:val="24"/>
            <w:szCs w:val="24"/>
            <w:lang w:val="en-US"/>
          </w:rPr>
          <w:t xml:space="preserve">y, </w:t>
        </w:r>
      </w:ins>
      <w:bookmarkStart w:id="83" w:name="_GoBack"/>
      <w:bookmarkEnd w:id="83"/>
    </w:p>
    <w:p w:rsidR="00F76F82" w:rsidRPr="00ED7044" w:rsidRDefault="00C93367" w:rsidP="00FA47A8">
      <w:pPr>
        <w:jc w:val="both"/>
        <w:rPr>
          <w:rFonts w:asciiTheme="minorHAnsi" w:hAnsiTheme="minorHAnsi" w:cs="Arial"/>
          <w:b/>
          <w:sz w:val="28"/>
          <w:szCs w:val="28"/>
          <w:lang w:val="en-US"/>
        </w:rPr>
      </w:pPr>
      <w:r>
        <w:rPr>
          <w:rFonts w:asciiTheme="minorHAnsi" w:hAnsiTheme="minorHAnsi" w:cs="Arial"/>
          <w:sz w:val="24"/>
          <w:szCs w:val="24"/>
          <w:lang w:val="en-US"/>
        </w:rPr>
        <w:t xml:space="preserve">of simulator and embedded board </w:t>
      </w:r>
      <w:r w:rsidRPr="00790E20">
        <w:rPr>
          <w:rFonts w:asciiTheme="minorHAnsi" w:hAnsiTheme="minorHAnsi" w:cs="Arial"/>
          <w:color w:val="FF0000"/>
          <w:sz w:val="24"/>
          <w:szCs w:val="24"/>
          <w:lang w:val="en-US"/>
          <w:rPrChange w:id="84" w:author="Anayat" w:date="2019-08-02T21:13:00Z">
            <w:rPr>
              <w:rFonts w:asciiTheme="minorHAnsi" w:hAnsiTheme="minorHAnsi" w:cs="Arial"/>
              <w:sz w:val="24"/>
              <w:szCs w:val="24"/>
              <w:lang w:val="en-US"/>
            </w:rPr>
          </w:rPrChange>
        </w:rPr>
        <w:t>which will port the below points</w:t>
      </w:r>
      <w:r>
        <w:rPr>
          <w:rFonts w:asciiTheme="minorHAnsi" w:hAnsiTheme="minorHAnsi" w:cs="Arial"/>
          <w:sz w:val="24"/>
          <w:szCs w:val="24"/>
          <w:lang w:val="en-US"/>
        </w:rPr>
        <w:t xml:space="preserve">: </w:t>
      </w:r>
    </w:p>
    <w:p w:rsidR="00B36C78" w:rsidRPr="00EC7244" w:rsidRDefault="00B36C78" w:rsidP="00B84ABC">
      <w:pPr>
        <w:pStyle w:val="ListParagraph"/>
        <w:numPr>
          <w:ilvl w:val="0"/>
          <w:numId w:val="3"/>
        </w:numPr>
        <w:spacing w:line="276" w:lineRule="auto"/>
        <w:jc w:val="both"/>
        <w:rPr>
          <w:rFonts w:asciiTheme="minorHAnsi" w:hAnsiTheme="minorHAnsi"/>
          <w:lang w:val="en-US"/>
        </w:rPr>
      </w:pPr>
      <w:r w:rsidRPr="00EC7244">
        <w:rPr>
          <w:rFonts w:asciiTheme="minorHAnsi" w:hAnsiTheme="minorHAnsi" w:cs="Arial"/>
          <w:lang w:val="en-US"/>
        </w:rPr>
        <w:t xml:space="preserve">At first the NXP hardware will be evaluated for the autonomous </w:t>
      </w:r>
      <w:r w:rsidR="007453E4" w:rsidRPr="00B365EC">
        <w:rPr>
          <w:rFonts w:asciiTheme="minorHAnsi" w:hAnsiTheme="minorHAnsi" w:cs="Arial"/>
          <w:lang w:val="en-US"/>
        </w:rPr>
        <w:t>feature’s</w:t>
      </w:r>
      <w:r w:rsidR="00FA47A8" w:rsidRPr="00EC7244">
        <w:rPr>
          <w:rFonts w:asciiTheme="minorHAnsi" w:hAnsiTheme="minorHAnsi" w:cs="Arial"/>
          <w:lang w:val="en-US"/>
        </w:rPr>
        <w:t xml:space="preserve"> validation</w:t>
      </w:r>
      <w:r w:rsidR="00B714D3">
        <w:rPr>
          <w:rFonts w:asciiTheme="minorHAnsi" w:hAnsiTheme="minorHAnsi" w:cs="Arial"/>
          <w:lang w:val="en-US"/>
        </w:rPr>
        <w:t>,</w:t>
      </w:r>
      <w:r w:rsidR="00FA47A8" w:rsidRPr="00EC7244">
        <w:rPr>
          <w:rFonts w:asciiTheme="minorHAnsi" w:hAnsiTheme="minorHAnsi" w:cs="Arial"/>
          <w:lang w:val="en-US"/>
        </w:rPr>
        <w:t xml:space="preserve"> e.g.</w:t>
      </w:r>
      <w:r w:rsidRPr="00EC7244">
        <w:rPr>
          <w:rFonts w:asciiTheme="minorHAnsi" w:hAnsiTheme="minorHAnsi" w:cs="Arial"/>
          <w:lang w:val="en-US"/>
        </w:rPr>
        <w:t xml:space="preserve"> LKAS.</w:t>
      </w:r>
    </w:p>
    <w:p w:rsidR="00B36C78" w:rsidRPr="00EC7244" w:rsidRDefault="00B36C78" w:rsidP="00B84ABC">
      <w:pPr>
        <w:pStyle w:val="ListParagraph"/>
        <w:numPr>
          <w:ilvl w:val="0"/>
          <w:numId w:val="3"/>
        </w:numPr>
        <w:spacing w:line="276" w:lineRule="auto"/>
        <w:jc w:val="both"/>
        <w:rPr>
          <w:rFonts w:asciiTheme="minorHAnsi" w:hAnsiTheme="minorHAnsi"/>
          <w:lang w:val="en-US"/>
        </w:rPr>
      </w:pPr>
      <w:r w:rsidRPr="00EC7244">
        <w:rPr>
          <w:rFonts w:asciiTheme="minorHAnsi" w:hAnsiTheme="minorHAnsi" w:cs="Arial"/>
          <w:lang w:val="en-US"/>
        </w:rPr>
        <w:t>The scenario on the simulator will be created and stream the v</w:t>
      </w:r>
      <w:r w:rsidR="00FA47A8" w:rsidRPr="00EC7244">
        <w:rPr>
          <w:rFonts w:asciiTheme="minorHAnsi" w:hAnsiTheme="minorHAnsi" w:cs="Arial"/>
          <w:lang w:val="en-US"/>
        </w:rPr>
        <w:t>ideo and environment parameters</w:t>
      </w:r>
      <w:r w:rsidR="00B714D3">
        <w:rPr>
          <w:rFonts w:asciiTheme="minorHAnsi" w:hAnsiTheme="minorHAnsi" w:cs="Arial"/>
          <w:lang w:val="en-US"/>
        </w:rPr>
        <w:t>,</w:t>
      </w:r>
      <w:r w:rsidR="00242F9C" w:rsidRPr="00EC7244">
        <w:rPr>
          <w:rFonts w:asciiTheme="minorHAnsi" w:hAnsiTheme="minorHAnsi" w:cs="Arial"/>
          <w:lang w:val="en-US"/>
        </w:rPr>
        <w:t xml:space="preserve"> </w:t>
      </w:r>
      <w:r w:rsidR="00FA47A8" w:rsidRPr="00EC7244">
        <w:rPr>
          <w:rFonts w:asciiTheme="minorHAnsi" w:hAnsiTheme="minorHAnsi" w:cs="Arial"/>
          <w:lang w:val="en-US"/>
        </w:rPr>
        <w:t>e.g.</w:t>
      </w:r>
      <w:r w:rsidR="00242F9C" w:rsidRPr="00EC7244">
        <w:rPr>
          <w:rFonts w:asciiTheme="minorHAnsi" w:hAnsiTheme="minorHAnsi" w:cs="Arial"/>
          <w:lang w:val="en-US"/>
        </w:rPr>
        <w:t xml:space="preserve"> </w:t>
      </w:r>
      <w:r w:rsidR="007453E4">
        <w:rPr>
          <w:rFonts w:asciiTheme="minorHAnsi" w:hAnsiTheme="minorHAnsi" w:cs="Arial"/>
          <w:lang w:val="en-US"/>
        </w:rPr>
        <w:t>C</w:t>
      </w:r>
      <w:r w:rsidRPr="00EC7244">
        <w:rPr>
          <w:rFonts w:asciiTheme="minorHAnsi" w:hAnsiTheme="minorHAnsi" w:cs="Arial"/>
          <w:lang w:val="en-US"/>
        </w:rPr>
        <w:t>AR</w:t>
      </w:r>
      <w:r w:rsidR="001E384A" w:rsidRPr="00EC7244">
        <w:rPr>
          <w:rFonts w:asciiTheme="minorHAnsi" w:hAnsiTheme="minorHAnsi" w:cs="Arial"/>
          <w:lang w:val="en-US"/>
        </w:rPr>
        <w:t>MAKER, VTD</w:t>
      </w:r>
      <w:r w:rsidRPr="00EC7244">
        <w:rPr>
          <w:rFonts w:asciiTheme="minorHAnsi" w:hAnsiTheme="minorHAnsi" w:cs="Arial"/>
          <w:lang w:val="en-US"/>
        </w:rPr>
        <w:t>.</w:t>
      </w:r>
    </w:p>
    <w:p w:rsidR="00B36C78" w:rsidRPr="00EC7244" w:rsidRDefault="00B36C78" w:rsidP="00B84ABC">
      <w:pPr>
        <w:pStyle w:val="ListParagraph"/>
        <w:numPr>
          <w:ilvl w:val="0"/>
          <w:numId w:val="3"/>
        </w:numPr>
        <w:spacing w:line="276" w:lineRule="auto"/>
        <w:jc w:val="both"/>
        <w:rPr>
          <w:rFonts w:asciiTheme="minorHAnsi" w:hAnsiTheme="minorHAnsi"/>
          <w:u w:val="single"/>
          <w:lang w:val="en-US"/>
        </w:rPr>
      </w:pPr>
      <w:r w:rsidRPr="00EC7244">
        <w:rPr>
          <w:rFonts w:asciiTheme="minorHAnsi" w:hAnsiTheme="minorHAnsi" w:cs="Arial"/>
          <w:lang w:val="en-US"/>
        </w:rPr>
        <w:t>Camera setup in front of monitor with necessary c</w:t>
      </w:r>
      <w:r w:rsidR="00837F5B" w:rsidRPr="00EC7244">
        <w:rPr>
          <w:rFonts w:asciiTheme="minorHAnsi" w:hAnsiTheme="minorHAnsi" w:cs="Arial"/>
          <w:lang w:val="en-US"/>
        </w:rPr>
        <w:t>overing</w:t>
      </w:r>
      <w:r w:rsidR="00EC7244" w:rsidRPr="00B365EC">
        <w:rPr>
          <w:rFonts w:asciiTheme="minorHAnsi" w:hAnsiTheme="minorHAnsi" w:cs="Arial"/>
          <w:lang w:val="en-US"/>
        </w:rPr>
        <w:t xml:space="preserve"> to reduce the noise during processing.</w:t>
      </w:r>
    </w:p>
    <w:p w:rsidR="00B36C78" w:rsidRPr="00EC7244" w:rsidRDefault="00B36C78" w:rsidP="00B84ABC">
      <w:pPr>
        <w:pStyle w:val="ListParagraph"/>
        <w:numPr>
          <w:ilvl w:val="0"/>
          <w:numId w:val="3"/>
        </w:numPr>
        <w:spacing w:line="276" w:lineRule="auto"/>
        <w:jc w:val="both"/>
        <w:rPr>
          <w:rFonts w:asciiTheme="minorHAnsi" w:hAnsiTheme="minorHAnsi"/>
          <w:lang w:val="en-US"/>
        </w:rPr>
      </w:pPr>
      <w:r w:rsidRPr="00EC7244">
        <w:rPr>
          <w:rFonts w:asciiTheme="minorHAnsi" w:hAnsiTheme="minorHAnsi" w:cs="Arial"/>
          <w:lang w:val="en-US"/>
        </w:rPr>
        <w:t xml:space="preserve">Required Hardware </w:t>
      </w:r>
      <w:r w:rsidR="007453E4" w:rsidRPr="00EC7244">
        <w:rPr>
          <w:rFonts w:asciiTheme="minorHAnsi" w:hAnsiTheme="minorHAnsi" w:cs="Arial"/>
          <w:lang w:val="en-US"/>
        </w:rPr>
        <w:t>setup (</w:t>
      </w:r>
      <w:r w:rsidR="00314F53" w:rsidRPr="00EC7244">
        <w:rPr>
          <w:rFonts w:asciiTheme="minorHAnsi" w:hAnsiTheme="minorHAnsi" w:cs="Arial"/>
          <w:lang w:val="en-US"/>
        </w:rPr>
        <w:t xml:space="preserve">cameras will be focused to 3 </w:t>
      </w:r>
      <w:r w:rsidR="007453E4" w:rsidRPr="00EC7244">
        <w:rPr>
          <w:rFonts w:asciiTheme="minorHAnsi" w:hAnsiTheme="minorHAnsi" w:cs="Arial"/>
          <w:lang w:val="en-US"/>
        </w:rPr>
        <w:t>simulators</w:t>
      </w:r>
      <w:r w:rsidR="00314F53" w:rsidRPr="00EC7244">
        <w:rPr>
          <w:rFonts w:asciiTheme="minorHAnsi" w:hAnsiTheme="minorHAnsi" w:cs="Arial"/>
          <w:lang w:val="en-US"/>
        </w:rPr>
        <w:t xml:space="preserve"> display which will display </w:t>
      </w:r>
      <w:r w:rsidR="00B714D3">
        <w:rPr>
          <w:rFonts w:asciiTheme="minorHAnsi" w:hAnsiTheme="minorHAnsi" w:cs="Arial"/>
          <w:lang w:val="en-US"/>
        </w:rPr>
        <w:t xml:space="preserve">the </w:t>
      </w:r>
      <w:r w:rsidR="00314F53" w:rsidRPr="00B365EC">
        <w:rPr>
          <w:rFonts w:asciiTheme="minorHAnsi" w:hAnsiTheme="minorHAnsi" w:cs="Arial"/>
          <w:lang w:val="en-US"/>
        </w:rPr>
        <w:t>front view of lane</w:t>
      </w:r>
      <w:r w:rsidR="00B714D3" w:rsidRPr="00B365EC">
        <w:rPr>
          <w:rFonts w:asciiTheme="minorHAnsi" w:hAnsiTheme="minorHAnsi" w:cs="Arial"/>
          <w:lang w:val="en-US"/>
        </w:rPr>
        <w:t xml:space="preserve">, </w:t>
      </w:r>
      <w:r w:rsidR="007453E4">
        <w:rPr>
          <w:rFonts w:asciiTheme="minorHAnsi" w:hAnsiTheme="minorHAnsi" w:cs="Arial"/>
          <w:lang w:val="en-US"/>
        </w:rPr>
        <w:t>dashboard</w:t>
      </w:r>
      <w:r w:rsidR="00B714D3" w:rsidRPr="00B365EC">
        <w:rPr>
          <w:rFonts w:asciiTheme="minorHAnsi" w:hAnsiTheme="minorHAnsi" w:cs="Arial"/>
          <w:lang w:val="en-US"/>
        </w:rPr>
        <w:t xml:space="preserve"> view and </w:t>
      </w:r>
      <w:proofErr w:type="gramStart"/>
      <w:r w:rsidR="00B714D3" w:rsidRPr="00B365EC">
        <w:rPr>
          <w:rFonts w:asciiTheme="minorHAnsi" w:hAnsiTheme="minorHAnsi" w:cs="Arial"/>
          <w:lang w:val="en-US"/>
        </w:rPr>
        <w:t>right side</w:t>
      </w:r>
      <w:proofErr w:type="gramEnd"/>
      <w:r w:rsidR="00B714D3" w:rsidRPr="00B365EC">
        <w:rPr>
          <w:rFonts w:asciiTheme="minorHAnsi" w:hAnsiTheme="minorHAnsi" w:cs="Arial"/>
          <w:lang w:val="en-US"/>
        </w:rPr>
        <w:t xml:space="preserve"> view of the lane</w:t>
      </w:r>
      <w:r w:rsidR="00314F53" w:rsidRPr="00B365EC">
        <w:rPr>
          <w:rFonts w:asciiTheme="minorHAnsi" w:hAnsiTheme="minorHAnsi" w:cs="Arial"/>
          <w:lang w:val="en-US"/>
        </w:rPr>
        <w:t>.</w:t>
      </w:r>
    </w:p>
    <w:p w:rsidR="00B36C78" w:rsidRPr="00EC7244" w:rsidRDefault="00B36C78" w:rsidP="00B84ABC">
      <w:pPr>
        <w:pStyle w:val="ListParagraph"/>
        <w:numPr>
          <w:ilvl w:val="0"/>
          <w:numId w:val="3"/>
        </w:numPr>
        <w:spacing w:line="276" w:lineRule="auto"/>
        <w:jc w:val="both"/>
        <w:rPr>
          <w:rFonts w:asciiTheme="minorHAnsi" w:hAnsiTheme="minorHAnsi"/>
          <w:lang w:val="en-US"/>
        </w:rPr>
      </w:pPr>
      <w:r w:rsidRPr="00EC7244">
        <w:rPr>
          <w:rFonts w:asciiTheme="minorHAnsi" w:hAnsiTheme="minorHAnsi" w:cs="Arial"/>
          <w:lang w:val="en-US"/>
        </w:rPr>
        <w:lastRenderedPageBreak/>
        <w:t>At least 3 cameras should</w:t>
      </w:r>
      <w:r w:rsidR="00837F5B" w:rsidRPr="00EC7244">
        <w:rPr>
          <w:rFonts w:asciiTheme="minorHAnsi" w:hAnsiTheme="minorHAnsi" w:cs="Arial"/>
          <w:lang w:val="en-US"/>
        </w:rPr>
        <w:t xml:space="preserve"> </w:t>
      </w:r>
      <w:proofErr w:type="gramStart"/>
      <w:r w:rsidR="00314F53" w:rsidRPr="00EC7244">
        <w:rPr>
          <w:rFonts w:asciiTheme="minorHAnsi" w:hAnsiTheme="minorHAnsi" w:cs="Arial"/>
          <w:lang w:val="en-US"/>
        </w:rPr>
        <w:t>be</w:t>
      </w:r>
      <w:r w:rsidR="00837F5B" w:rsidRPr="00EC7244">
        <w:rPr>
          <w:rFonts w:asciiTheme="minorHAnsi" w:hAnsiTheme="minorHAnsi" w:cs="Arial"/>
          <w:lang w:val="en-US"/>
        </w:rPr>
        <w:t xml:space="preserve"> </w:t>
      </w:r>
      <w:r w:rsidR="00314F53" w:rsidRPr="00EC7244">
        <w:rPr>
          <w:rFonts w:asciiTheme="minorHAnsi" w:hAnsiTheme="minorHAnsi" w:cs="Arial"/>
          <w:lang w:val="en-US"/>
        </w:rPr>
        <w:t>connected</w:t>
      </w:r>
      <w:r w:rsidRPr="00EC7244">
        <w:rPr>
          <w:rFonts w:asciiTheme="minorHAnsi" w:hAnsiTheme="minorHAnsi" w:cs="Arial"/>
          <w:lang w:val="en-US"/>
        </w:rPr>
        <w:t xml:space="preserve"> with</w:t>
      </w:r>
      <w:proofErr w:type="gramEnd"/>
      <w:r w:rsidR="007453E4">
        <w:rPr>
          <w:rFonts w:asciiTheme="minorHAnsi" w:hAnsiTheme="minorHAnsi" w:cs="Arial"/>
          <w:lang w:val="en-US"/>
        </w:rPr>
        <w:t xml:space="preserve"> the</w:t>
      </w:r>
      <w:r w:rsidRPr="00EC7244">
        <w:rPr>
          <w:rFonts w:asciiTheme="minorHAnsi" w:hAnsiTheme="minorHAnsi" w:cs="Arial"/>
          <w:lang w:val="en-US"/>
        </w:rPr>
        <w:t xml:space="preserve"> Board to provide 3 different video data which are </w:t>
      </w:r>
      <w:r w:rsidR="00B714D3" w:rsidRPr="00B365EC">
        <w:rPr>
          <w:rFonts w:asciiTheme="minorHAnsi" w:hAnsiTheme="minorHAnsi" w:cs="Arial"/>
          <w:lang w:val="en-US"/>
        </w:rPr>
        <w:t>dashboard view, left side view and</w:t>
      </w:r>
      <w:r w:rsidR="00FA47A8" w:rsidRPr="00B365EC">
        <w:rPr>
          <w:rFonts w:asciiTheme="minorHAnsi" w:hAnsiTheme="minorHAnsi" w:cs="Arial"/>
          <w:lang w:val="en-US"/>
        </w:rPr>
        <w:t xml:space="preserve"> </w:t>
      </w:r>
      <w:r w:rsidR="007453E4" w:rsidRPr="00B365EC">
        <w:rPr>
          <w:rFonts w:asciiTheme="minorHAnsi" w:hAnsiTheme="minorHAnsi" w:cs="Arial"/>
          <w:lang w:val="en-US"/>
        </w:rPr>
        <w:t>right-side</w:t>
      </w:r>
      <w:r w:rsidR="00B714D3" w:rsidRPr="00B365EC">
        <w:rPr>
          <w:rFonts w:asciiTheme="minorHAnsi" w:hAnsiTheme="minorHAnsi" w:cs="Arial"/>
          <w:lang w:val="en-US"/>
        </w:rPr>
        <w:t xml:space="preserve"> view</w:t>
      </w:r>
      <w:r w:rsidRPr="00EC7244">
        <w:rPr>
          <w:rFonts w:asciiTheme="minorHAnsi" w:hAnsiTheme="minorHAnsi" w:cs="Arial"/>
          <w:lang w:val="en-US"/>
        </w:rPr>
        <w:t>.</w:t>
      </w:r>
    </w:p>
    <w:p w:rsidR="00B36C78" w:rsidRPr="00EC7244" w:rsidRDefault="00B714D3" w:rsidP="00B84ABC">
      <w:pPr>
        <w:pStyle w:val="ListParagraph"/>
        <w:numPr>
          <w:ilvl w:val="0"/>
          <w:numId w:val="3"/>
        </w:numPr>
        <w:spacing w:line="276" w:lineRule="auto"/>
        <w:jc w:val="both"/>
        <w:rPr>
          <w:rFonts w:asciiTheme="minorHAnsi" w:hAnsiTheme="minorHAnsi"/>
          <w:lang w:val="en-US"/>
        </w:rPr>
      </w:pPr>
      <w:r>
        <w:rPr>
          <w:rFonts w:asciiTheme="minorHAnsi" w:hAnsiTheme="minorHAnsi" w:cs="Arial"/>
          <w:lang w:val="en-US"/>
        </w:rPr>
        <w:t xml:space="preserve">The board should provide </w:t>
      </w:r>
      <w:r w:rsidRPr="00B365EC">
        <w:rPr>
          <w:rFonts w:asciiTheme="minorHAnsi" w:hAnsiTheme="minorHAnsi" w:cs="Arial"/>
          <w:lang w:val="en-US"/>
        </w:rPr>
        <w:t>one</w:t>
      </w:r>
      <w:r>
        <w:rPr>
          <w:rFonts w:asciiTheme="minorHAnsi" w:hAnsiTheme="minorHAnsi" w:cs="Arial"/>
          <w:lang w:val="en-US"/>
        </w:rPr>
        <w:t xml:space="preserve"> CAN Bus data, </w:t>
      </w:r>
      <w:r w:rsidRPr="00B365EC">
        <w:rPr>
          <w:rFonts w:asciiTheme="minorHAnsi" w:hAnsiTheme="minorHAnsi" w:cs="Arial"/>
          <w:lang w:val="en-US"/>
        </w:rPr>
        <w:t>one</w:t>
      </w:r>
      <w:r w:rsidR="00B36C78" w:rsidRPr="00EC7244">
        <w:rPr>
          <w:rFonts w:asciiTheme="minorHAnsi" w:hAnsiTheme="minorHAnsi" w:cs="Arial"/>
          <w:lang w:val="en-US"/>
        </w:rPr>
        <w:t xml:space="preserve"> Ethernet data and at least 3 camera inputs.</w:t>
      </w:r>
    </w:p>
    <w:p w:rsidR="00B36C78" w:rsidRPr="00EC7244" w:rsidRDefault="00B36C78" w:rsidP="00B84ABC">
      <w:pPr>
        <w:pStyle w:val="ListParagraph"/>
        <w:numPr>
          <w:ilvl w:val="0"/>
          <w:numId w:val="3"/>
        </w:numPr>
        <w:spacing w:line="276" w:lineRule="auto"/>
        <w:jc w:val="both"/>
        <w:rPr>
          <w:rFonts w:asciiTheme="minorHAnsi" w:hAnsiTheme="minorHAnsi"/>
          <w:lang w:val="en-US"/>
        </w:rPr>
      </w:pPr>
      <w:r w:rsidRPr="00EC7244">
        <w:rPr>
          <w:rFonts w:asciiTheme="minorHAnsi" w:hAnsiTheme="minorHAnsi" w:cs="Arial"/>
          <w:lang w:val="en-US"/>
        </w:rPr>
        <w:t xml:space="preserve">The camera images will be </w:t>
      </w:r>
      <w:r w:rsidRPr="00B365EC">
        <w:rPr>
          <w:rFonts w:asciiTheme="minorHAnsi" w:hAnsiTheme="minorHAnsi" w:cs="Arial"/>
          <w:lang w:val="en-US"/>
        </w:rPr>
        <w:t>grabbed</w:t>
      </w:r>
      <w:r w:rsidR="00B714D3" w:rsidRPr="00B365EC">
        <w:rPr>
          <w:rFonts w:asciiTheme="minorHAnsi" w:hAnsiTheme="minorHAnsi" w:cs="Arial"/>
          <w:lang w:val="en-US"/>
        </w:rPr>
        <w:t xml:space="preserve"> </w:t>
      </w:r>
      <w:r w:rsidR="007453E4">
        <w:rPr>
          <w:rFonts w:asciiTheme="minorHAnsi" w:hAnsiTheme="minorHAnsi" w:cs="Arial"/>
          <w:lang w:val="en-US"/>
        </w:rPr>
        <w:t>into</w:t>
      </w:r>
      <w:r w:rsidRPr="00EC7244">
        <w:rPr>
          <w:rFonts w:asciiTheme="minorHAnsi" w:hAnsiTheme="minorHAnsi" w:cs="Arial"/>
          <w:lang w:val="en-US"/>
        </w:rPr>
        <w:t xml:space="preserve"> the board via 3 cameras.</w:t>
      </w:r>
    </w:p>
    <w:p w:rsidR="00B36C78" w:rsidRPr="00EC7244" w:rsidRDefault="00B36C78" w:rsidP="00B84ABC">
      <w:pPr>
        <w:pStyle w:val="ListParagraph"/>
        <w:numPr>
          <w:ilvl w:val="0"/>
          <w:numId w:val="3"/>
        </w:numPr>
        <w:spacing w:line="276" w:lineRule="auto"/>
        <w:jc w:val="both"/>
        <w:rPr>
          <w:rFonts w:asciiTheme="minorHAnsi" w:hAnsiTheme="minorHAnsi"/>
          <w:lang w:val="en-US"/>
        </w:rPr>
      </w:pPr>
      <w:r w:rsidRPr="00EC7244">
        <w:rPr>
          <w:rFonts w:asciiTheme="minorHAnsi" w:hAnsiTheme="minorHAnsi" w:cs="Arial"/>
          <w:lang w:val="en-US"/>
        </w:rPr>
        <w:t>Image processing and calculation of required parameters will be done on NXP Boards.</w:t>
      </w:r>
    </w:p>
    <w:p w:rsidR="00B36C78" w:rsidRPr="00EC7244" w:rsidRDefault="00B36C78" w:rsidP="00B84ABC">
      <w:pPr>
        <w:pStyle w:val="ListParagraph"/>
        <w:numPr>
          <w:ilvl w:val="0"/>
          <w:numId w:val="3"/>
        </w:numPr>
        <w:spacing w:line="276" w:lineRule="auto"/>
        <w:jc w:val="both"/>
        <w:rPr>
          <w:rFonts w:asciiTheme="minorHAnsi" w:hAnsiTheme="minorHAnsi"/>
          <w:lang w:val="en-US"/>
        </w:rPr>
      </w:pPr>
      <w:r w:rsidRPr="00EC7244">
        <w:rPr>
          <w:rFonts w:asciiTheme="minorHAnsi" w:hAnsiTheme="minorHAnsi" w:cs="Arial"/>
          <w:lang w:val="en-US"/>
        </w:rPr>
        <w:t>The processed image and required parameters will be sent to simulator via CAN Bus or Ethernet Bus.</w:t>
      </w:r>
    </w:p>
    <w:p w:rsidR="00B36C78" w:rsidRPr="00EC7244" w:rsidRDefault="00B36C78" w:rsidP="00B84ABC">
      <w:pPr>
        <w:pStyle w:val="ListParagraph"/>
        <w:numPr>
          <w:ilvl w:val="0"/>
          <w:numId w:val="3"/>
        </w:numPr>
        <w:spacing w:line="276" w:lineRule="auto"/>
        <w:jc w:val="both"/>
        <w:rPr>
          <w:rFonts w:asciiTheme="minorHAnsi" w:hAnsiTheme="minorHAnsi"/>
          <w:lang w:val="en-US"/>
        </w:rPr>
      </w:pPr>
      <w:r w:rsidRPr="00EC7244">
        <w:rPr>
          <w:rFonts w:asciiTheme="minorHAnsi" w:hAnsiTheme="minorHAnsi" w:cs="Arial"/>
          <w:lang w:val="en-US"/>
        </w:rPr>
        <w:t>The calculated data will be compared with ground truth simulated environment.</w:t>
      </w:r>
    </w:p>
    <w:p w:rsidR="001E384A" w:rsidRPr="00C93367" w:rsidRDefault="00837F5B" w:rsidP="00B84ABC">
      <w:pPr>
        <w:pStyle w:val="ListParagraph"/>
        <w:numPr>
          <w:ilvl w:val="0"/>
          <w:numId w:val="3"/>
        </w:numPr>
        <w:spacing w:line="276" w:lineRule="auto"/>
        <w:jc w:val="both"/>
        <w:rPr>
          <w:rFonts w:asciiTheme="minorHAnsi" w:hAnsiTheme="minorHAnsi"/>
          <w:lang w:val="en-US"/>
        </w:rPr>
      </w:pPr>
      <w:r w:rsidRPr="00EC7244">
        <w:rPr>
          <w:rFonts w:asciiTheme="minorHAnsi" w:hAnsiTheme="minorHAnsi" w:cs="Arial"/>
          <w:lang w:val="en-US"/>
        </w:rPr>
        <w:t>Feedback</w:t>
      </w:r>
      <w:r w:rsidR="00B36C78" w:rsidRPr="00EC7244">
        <w:rPr>
          <w:rFonts w:asciiTheme="minorHAnsi" w:hAnsiTheme="minorHAnsi" w:cs="Arial"/>
          <w:lang w:val="en-US"/>
        </w:rPr>
        <w:t xml:space="preserve"> is communicated to the processing unit for fine tuning the processing algorithm.</w:t>
      </w: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C93367" w:rsidRDefault="00C93367" w:rsidP="00C93367">
      <w:pPr>
        <w:spacing w:line="276" w:lineRule="auto"/>
        <w:jc w:val="both"/>
        <w:rPr>
          <w:rFonts w:asciiTheme="minorHAnsi" w:hAnsiTheme="minorHAnsi"/>
          <w:lang w:val="en-US"/>
        </w:rPr>
      </w:pPr>
    </w:p>
    <w:p w:rsidR="00837F5B" w:rsidRPr="00C93367" w:rsidRDefault="00FF4560" w:rsidP="00190FBC">
      <w:pPr>
        <w:pStyle w:val="NoSpacing"/>
        <w:rPr>
          <w:rFonts w:asciiTheme="minorHAnsi" w:hAnsiTheme="minorHAnsi" w:cs="Arial"/>
          <w:b/>
          <w:sz w:val="28"/>
          <w:szCs w:val="28"/>
          <w:lang w:val="en-US"/>
        </w:rPr>
      </w:pPr>
      <w:r w:rsidRPr="00ED7044">
        <w:rPr>
          <w:rFonts w:asciiTheme="minorHAnsi" w:hAnsiTheme="minorHAnsi" w:cs="Arial"/>
          <w:b/>
          <w:sz w:val="28"/>
          <w:szCs w:val="28"/>
          <w:lang w:val="en-US"/>
        </w:rPr>
        <w:t>3.</w:t>
      </w:r>
      <w:r w:rsidR="00AE0271" w:rsidRPr="00ED7044">
        <w:rPr>
          <w:rFonts w:asciiTheme="minorHAnsi" w:hAnsiTheme="minorHAnsi" w:cs="Arial"/>
          <w:b/>
          <w:sz w:val="28"/>
          <w:szCs w:val="28"/>
          <w:lang w:val="en-US"/>
        </w:rPr>
        <w:t xml:space="preserve"> </w:t>
      </w:r>
      <w:r w:rsidRPr="00ED7044">
        <w:rPr>
          <w:rFonts w:asciiTheme="minorHAnsi" w:hAnsiTheme="minorHAnsi" w:cs="Arial"/>
          <w:b/>
          <w:sz w:val="28"/>
          <w:szCs w:val="28"/>
          <w:lang w:val="en-US"/>
        </w:rPr>
        <w:t xml:space="preserve">Project </w:t>
      </w:r>
      <w:ins w:id="85" w:author="Anayat" w:date="2019-08-02T21:12:00Z">
        <w:r w:rsidR="002F1F31">
          <w:rPr>
            <w:rFonts w:asciiTheme="minorHAnsi" w:hAnsiTheme="minorHAnsi" w:cs="Arial"/>
            <w:b/>
            <w:sz w:val="28"/>
            <w:szCs w:val="28"/>
            <w:lang w:val="en-US"/>
          </w:rPr>
          <w:t>design/ s</w:t>
        </w:r>
      </w:ins>
      <w:del w:id="86" w:author="Anayat" w:date="2019-08-02T21:12:00Z">
        <w:r w:rsidRPr="00ED7044" w:rsidDel="002F1F31">
          <w:rPr>
            <w:rFonts w:asciiTheme="minorHAnsi" w:hAnsiTheme="minorHAnsi" w:cs="Arial"/>
            <w:b/>
            <w:sz w:val="28"/>
            <w:szCs w:val="28"/>
            <w:lang w:val="en-US"/>
          </w:rPr>
          <w:delText>S</w:delText>
        </w:r>
      </w:del>
      <w:r w:rsidRPr="00ED7044">
        <w:rPr>
          <w:rFonts w:asciiTheme="minorHAnsi" w:hAnsiTheme="minorHAnsi" w:cs="Arial"/>
          <w:b/>
          <w:sz w:val="28"/>
          <w:szCs w:val="28"/>
          <w:lang w:val="en-US"/>
        </w:rPr>
        <w:t>tructure</w:t>
      </w:r>
      <w:r w:rsidR="00AE0271" w:rsidRPr="00ED7044">
        <w:rPr>
          <w:rFonts w:asciiTheme="minorHAnsi" w:hAnsiTheme="minorHAnsi" w:cs="Arial"/>
          <w:b/>
          <w:sz w:val="28"/>
          <w:szCs w:val="28"/>
          <w:lang w:val="en-US"/>
        </w:rPr>
        <w:t>:</w:t>
      </w:r>
    </w:p>
    <w:p w:rsidR="00837F5B" w:rsidRDefault="00837F5B" w:rsidP="00190FBC">
      <w:pPr>
        <w:pStyle w:val="NoSpacing"/>
        <w:rPr>
          <w:rFonts w:ascii="Arial" w:hAnsi="Arial" w:cs="Arial"/>
          <w:b/>
          <w:sz w:val="24"/>
          <w:szCs w:val="24"/>
          <w:lang w:val="en-US"/>
        </w:rPr>
      </w:pPr>
    </w:p>
    <w:p w:rsidR="00837F5B" w:rsidRDefault="00837F5B" w:rsidP="00190FBC">
      <w:pPr>
        <w:pStyle w:val="NoSpacing"/>
        <w:rPr>
          <w:rFonts w:ascii="Arial" w:hAnsi="Arial" w:cs="Arial"/>
          <w:b/>
          <w:sz w:val="24"/>
          <w:szCs w:val="24"/>
          <w:lang w:val="en-US"/>
        </w:rPr>
      </w:pP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78720" behindDoc="0" locked="0" layoutInCell="1" allowOverlap="1">
                <wp:simplePos x="0" y="0"/>
                <wp:positionH relativeFrom="column">
                  <wp:posOffset>1173480</wp:posOffset>
                </wp:positionH>
                <wp:positionV relativeFrom="paragraph">
                  <wp:posOffset>26035</wp:posOffset>
                </wp:positionV>
                <wp:extent cx="3168650" cy="414655"/>
                <wp:effectExtent l="6350" t="11430" r="6350" b="12065"/>
                <wp:wrapNone/>
                <wp:docPr id="4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8650" cy="414655"/>
                        </a:xfrm>
                        <a:prstGeom prst="rect">
                          <a:avLst/>
                        </a:prstGeom>
                        <a:solidFill>
                          <a:srgbClr val="FFFFFF"/>
                        </a:solidFill>
                        <a:ln w="9525">
                          <a:solidFill>
                            <a:srgbClr val="000000"/>
                          </a:solidFill>
                          <a:miter lim="800000"/>
                          <a:headEnd/>
                          <a:tailEnd/>
                        </a:ln>
                      </wps:spPr>
                      <wps:txb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Stream the video and environment parameters from simulator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92.4pt;margin-top:2.05pt;width:249.5pt;height:3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">
                <v:textbo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Stream the video and environment parameters from simulator</w:t>
                      </w:r>
                    </w:p>
                  </w:txbxContent>
                </v:textbox>
              </v:rect>
            </w:pict>
          </mc:Fallback>
        </mc:AlternateContent>
      </w:r>
    </w:p>
    <w:p w:rsidR="00837F5B" w:rsidRDefault="00837F5B" w:rsidP="00190FBC">
      <w:pPr>
        <w:pStyle w:val="NoSpacing"/>
        <w:rPr>
          <w:rFonts w:ascii="Arial" w:hAnsi="Arial" w:cs="Arial"/>
          <w:b/>
          <w:sz w:val="24"/>
          <w:szCs w:val="24"/>
          <w:lang w:val="en-US"/>
        </w:rPr>
      </w:pP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91008" behindDoc="0" locked="0" layoutInCell="1" allowOverlap="1">
                <wp:simplePos x="0" y="0"/>
                <wp:positionH relativeFrom="column">
                  <wp:posOffset>2619375</wp:posOffset>
                </wp:positionH>
                <wp:positionV relativeFrom="paragraph">
                  <wp:posOffset>90170</wp:posOffset>
                </wp:positionV>
                <wp:extent cx="0" cy="308610"/>
                <wp:effectExtent l="61595" t="6985" r="52705" b="17780"/>
                <wp:wrapNone/>
                <wp:docPr id="44"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86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981C93" id="_x0000_t32" coordsize="21600,21600" o:spt="32" o:oned="t" path="m,l21600,21600e" filled="f">
                <v:path arrowok="t" fillok="f" o:connecttype="none"/>
                <o:lock v:ext="edit" shapetype="t"/>
              </v:shapetype>
              <v:shape id="AutoShape 26" o:spid="_x0000_s1026" type="#_x0000_t32" style="position:absolute;margin-left:206.25pt;margin-top:7.1pt;width:0;height:24.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6ptNQIAAF4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">
                <v:stroke endarrow="block"/>
              </v:shape>
            </w:pict>
          </mc:Fallback>
        </mc:AlternateContent>
      </w:r>
    </w:p>
    <w:p w:rsidR="00837F5B" w:rsidRDefault="00837F5B" w:rsidP="00190FBC">
      <w:pPr>
        <w:pStyle w:val="NoSpacing"/>
        <w:rPr>
          <w:rFonts w:ascii="Arial" w:hAnsi="Arial" w:cs="Arial"/>
          <w:b/>
          <w:sz w:val="24"/>
          <w:szCs w:val="24"/>
          <w:lang w:val="en-US"/>
        </w:rPr>
      </w:pP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79744" behindDoc="0" locked="0" layoutInCell="1" allowOverlap="1">
                <wp:simplePos x="0" y="0"/>
                <wp:positionH relativeFrom="column">
                  <wp:posOffset>1162685</wp:posOffset>
                </wp:positionH>
                <wp:positionV relativeFrom="paragraph">
                  <wp:posOffset>48260</wp:posOffset>
                </wp:positionV>
                <wp:extent cx="3168650" cy="414655"/>
                <wp:effectExtent l="5080" t="10795" r="7620" b="12700"/>
                <wp:wrapNone/>
                <wp:docPr id="4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8650" cy="414655"/>
                        </a:xfrm>
                        <a:prstGeom prst="rect">
                          <a:avLst/>
                        </a:prstGeom>
                        <a:solidFill>
                          <a:srgbClr val="FFFFFF"/>
                        </a:solidFill>
                        <a:ln w="9525">
                          <a:solidFill>
                            <a:srgbClr val="000000"/>
                          </a:solidFill>
                          <a:miter lim="800000"/>
                          <a:headEnd/>
                          <a:tailEnd/>
                        </a:ln>
                      </wps:spPr>
                      <wps:txb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Display the Simulator video on three monitors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7" style="position:absolute;margin-left:91.55pt;margin-top:3.8pt;width:249.5pt;height:3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">
                <v:textbo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Display the Simulator video on three monitors</w:t>
                      </w:r>
                    </w:p>
                  </w:txbxContent>
                </v:textbox>
              </v:rect>
            </w:pict>
          </mc:Fallback>
        </mc:AlternateContent>
      </w:r>
    </w:p>
    <w:p w:rsidR="00837F5B" w:rsidRDefault="00837F5B" w:rsidP="00190FBC">
      <w:pPr>
        <w:pStyle w:val="NoSpacing"/>
        <w:rPr>
          <w:rFonts w:ascii="Arial" w:hAnsi="Arial" w:cs="Arial"/>
          <w:b/>
          <w:sz w:val="24"/>
          <w:szCs w:val="24"/>
          <w:lang w:val="en-US"/>
        </w:rPr>
      </w:pP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92032" behindDoc="0" locked="0" layoutInCell="1" allowOverlap="1">
                <wp:simplePos x="0" y="0"/>
                <wp:positionH relativeFrom="column">
                  <wp:posOffset>2639695</wp:posOffset>
                </wp:positionH>
                <wp:positionV relativeFrom="paragraph">
                  <wp:posOffset>112395</wp:posOffset>
                </wp:positionV>
                <wp:extent cx="0" cy="340360"/>
                <wp:effectExtent l="53340" t="6350" r="60960" b="15240"/>
                <wp:wrapNone/>
                <wp:docPr id="4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63DD1" id="AutoShape 27" o:spid="_x0000_s1026" type="#_x0000_t32" style="position:absolute;margin-left:207.85pt;margin-top:8.85pt;width:0;height:26.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">
                <v:stroke endarrow="block"/>
              </v:shape>
            </w:pict>
          </mc:Fallback>
        </mc:AlternateContent>
      </w:r>
    </w:p>
    <w:p w:rsidR="00837F5B" w:rsidRDefault="00837F5B" w:rsidP="00190FBC">
      <w:pPr>
        <w:pStyle w:val="NoSpacing"/>
        <w:rPr>
          <w:rFonts w:ascii="Arial" w:hAnsi="Arial" w:cs="Arial"/>
          <w:b/>
          <w:sz w:val="24"/>
          <w:szCs w:val="24"/>
          <w:lang w:val="en-US"/>
        </w:rPr>
      </w:pP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86912" behindDoc="0" locked="0" layoutInCell="1" allowOverlap="1">
                <wp:simplePos x="0" y="0"/>
                <wp:positionH relativeFrom="column">
                  <wp:posOffset>1173480</wp:posOffset>
                </wp:positionH>
                <wp:positionV relativeFrom="paragraph">
                  <wp:posOffset>102235</wp:posOffset>
                </wp:positionV>
                <wp:extent cx="3168650" cy="414655"/>
                <wp:effectExtent l="6350" t="13335" r="6350" b="10160"/>
                <wp:wrapNone/>
                <wp:docPr id="4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8650" cy="414655"/>
                        </a:xfrm>
                        <a:prstGeom prst="rect">
                          <a:avLst/>
                        </a:prstGeom>
                        <a:solidFill>
                          <a:srgbClr val="FFFFFF"/>
                        </a:solidFill>
                        <a:ln w="9525">
                          <a:solidFill>
                            <a:srgbClr val="000000"/>
                          </a:solidFill>
                          <a:miter lim="800000"/>
                          <a:headEnd/>
                          <a:tailEnd/>
                        </a:ln>
                      </wps:spPr>
                      <wps:txb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Setup the cameras in front of monitor with necessary covering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8" style="position:absolute;margin-left:92.4pt;margin-top:8.05pt;width:249.5pt;height:3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">
                <v:textbo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Setup the cameras in front of monitor with necessary covering</w:t>
                      </w:r>
                    </w:p>
                  </w:txbxContent>
                </v:textbox>
              </v:rect>
            </w:pict>
          </mc:Fallback>
        </mc:AlternateContent>
      </w:r>
    </w:p>
    <w:p w:rsidR="00837F5B" w:rsidRDefault="00837F5B" w:rsidP="00190FBC">
      <w:pPr>
        <w:pStyle w:val="NoSpacing"/>
        <w:rPr>
          <w:rFonts w:ascii="Arial" w:hAnsi="Arial" w:cs="Arial"/>
          <w:b/>
          <w:sz w:val="24"/>
          <w:szCs w:val="24"/>
          <w:lang w:val="en-US"/>
        </w:rPr>
      </w:pPr>
    </w:p>
    <w:p w:rsidR="00CC3614" w:rsidRPr="003B42F1" w:rsidRDefault="002713C3" w:rsidP="003B42F1">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93056" behindDoc="0" locked="0" layoutInCell="1" allowOverlap="1">
                <wp:simplePos x="0" y="0"/>
                <wp:positionH relativeFrom="column">
                  <wp:posOffset>2639695</wp:posOffset>
                </wp:positionH>
                <wp:positionV relativeFrom="paragraph">
                  <wp:posOffset>166370</wp:posOffset>
                </wp:positionV>
                <wp:extent cx="0" cy="297815"/>
                <wp:effectExtent l="53340" t="8255" r="60960" b="17780"/>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A9B951" id="AutoShape 28" o:spid="_x0000_s1026" type="#_x0000_t32" style="position:absolute;margin-left:207.85pt;margin-top:13.1pt;width:0;height:23.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">
                <v:stroke endarrow="block"/>
              </v:shape>
            </w:pict>
          </mc:Fallback>
        </mc:AlternateContent>
      </w:r>
    </w:p>
    <w:p w:rsidR="00837F5B" w:rsidRDefault="00837F5B" w:rsidP="00190FBC">
      <w:pPr>
        <w:pStyle w:val="NoSpacing"/>
        <w:rPr>
          <w:rFonts w:ascii="Arial" w:hAnsi="Arial" w:cs="Arial"/>
          <w:b/>
          <w:sz w:val="24"/>
          <w:szCs w:val="24"/>
          <w:lang w:val="en-US"/>
        </w:rPr>
      </w:pP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80768" behindDoc="0" locked="0" layoutInCell="1" allowOverlap="1">
                <wp:simplePos x="0" y="0"/>
                <wp:positionH relativeFrom="column">
                  <wp:posOffset>1162685</wp:posOffset>
                </wp:positionH>
                <wp:positionV relativeFrom="paragraph">
                  <wp:posOffset>113665</wp:posOffset>
                </wp:positionV>
                <wp:extent cx="3168650" cy="659130"/>
                <wp:effectExtent l="5080" t="10795" r="7620" b="635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8650" cy="659130"/>
                        </a:xfrm>
                        <a:prstGeom prst="rect">
                          <a:avLst/>
                        </a:prstGeom>
                        <a:solidFill>
                          <a:srgbClr val="FFFFFF"/>
                        </a:solidFill>
                        <a:ln w="9525">
                          <a:solidFill>
                            <a:srgbClr val="000000"/>
                          </a:solidFill>
                          <a:miter lim="800000"/>
                          <a:headEnd/>
                          <a:tailEnd/>
                        </a:ln>
                      </wps:spPr>
                      <wps:txb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 xml:space="preserve">Hardware </w:t>
                            </w:r>
                            <w:proofErr w:type="gramStart"/>
                            <w:r w:rsidRPr="007453E4">
                              <w:rPr>
                                <w:rFonts w:asciiTheme="minorHAnsi" w:hAnsiTheme="minorHAnsi"/>
                                <w:lang w:val="en-US"/>
                              </w:rPr>
                              <w:t>setup(</w:t>
                            </w:r>
                            <w:proofErr w:type="gramEnd"/>
                            <w:r w:rsidRPr="007453E4">
                              <w:rPr>
                                <w:rFonts w:asciiTheme="minorHAnsi" w:hAnsiTheme="minorHAnsi"/>
                                <w:lang w:val="en-US"/>
                              </w:rPr>
                              <w:t>three cameras will be focused to three simulator display which will display dashboard view,</w:t>
                            </w:r>
                            <w:r>
                              <w:rPr>
                                <w:rFonts w:asciiTheme="minorHAnsi" w:hAnsiTheme="minorHAnsi"/>
                                <w:lang w:val="en-US"/>
                              </w:rPr>
                              <w:t xml:space="preserve"> </w:t>
                            </w:r>
                            <w:r w:rsidRPr="007453E4">
                              <w:rPr>
                                <w:rFonts w:asciiTheme="minorHAnsi" w:hAnsiTheme="minorHAnsi"/>
                                <w:lang w:val="en-US"/>
                              </w:rPr>
                              <w:t xml:space="preserve">front view and right side lane view)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9" style="position:absolute;margin-left:91.55pt;margin-top:8.95pt;width:249.5pt;height:5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">
                <v:textbo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 xml:space="preserve">Hardware </w:t>
                      </w:r>
                      <w:proofErr w:type="gramStart"/>
                      <w:r w:rsidRPr="007453E4">
                        <w:rPr>
                          <w:rFonts w:asciiTheme="minorHAnsi" w:hAnsiTheme="minorHAnsi"/>
                          <w:lang w:val="en-US"/>
                        </w:rPr>
                        <w:t>setup(</w:t>
                      </w:r>
                      <w:proofErr w:type="gramEnd"/>
                      <w:r w:rsidRPr="007453E4">
                        <w:rPr>
                          <w:rFonts w:asciiTheme="minorHAnsi" w:hAnsiTheme="minorHAnsi"/>
                          <w:lang w:val="en-US"/>
                        </w:rPr>
                        <w:t>three cameras will be focused to three simulator display which will display dashboard view,</w:t>
                      </w:r>
                      <w:r>
                        <w:rPr>
                          <w:rFonts w:asciiTheme="minorHAnsi" w:hAnsiTheme="minorHAnsi"/>
                          <w:lang w:val="en-US"/>
                        </w:rPr>
                        <w:t xml:space="preserve"> </w:t>
                      </w:r>
                      <w:r w:rsidRPr="007453E4">
                        <w:rPr>
                          <w:rFonts w:asciiTheme="minorHAnsi" w:hAnsiTheme="minorHAnsi"/>
                          <w:lang w:val="en-US"/>
                        </w:rPr>
                        <w:t xml:space="preserve">front view and right side lane view) </w:t>
                      </w:r>
                    </w:p>
                  </w:txbxContent>
                </v:textbox>
              </v:rect>
            </w:pict>
          </mc:Fallback>
        </mc:AlternateContent>
      </w:r>
    </w:p>
    <w:p w:rsidR="00837F5B" w:rsidRDefault="00837F5B" w:rsidP="00190FBC">
      <w:pPr>
        <w:pStyle w:val="NoSpacing"/>
        <w:rPr>
          <w:rFonts w:ascii="Arial" w:hAnsi="Arial" w:cs="Arial"/>
          <w:b/>
          <w:sz w:val="24"/>
          <w:szCs w:val="24"/>
          <w:lang w:val="en-US"/>
        </w:rPr>
      </w:pPr>
    </w:p>
    <w:p w:rsidR="00837F5B" w:rsidRDefault="00837F5B" w:rsidP="00190FBC">
      <w:pPr>
        <w:pStyle w:val="NoSpacing"/>
        <w:rPr>
          <w:rFonts w:ascii="Arial" w:hAnsi="Arial" w:cs="Arial"/>
          <w:b/>
          <w:sz w:val="24"/>
          <w:szCs w:val="24"/>
          <w:lang w:val="en-US"/>
        </w:rPr>
      </w:pPr>
    </w:p>
    <w:p w:rsidR="00837F5B" w:rsidRDefault="00837F5B" w:rsidP="00190FBC">
      <w:pPr>
        <w:pStyle w:val="NoSpacing"/>
        <w:rPr>
          <w:rFonts w:ascii="Arial" w:hAnsi="Arial" w:cs="Arial"/>
          <w:b/>
          <w:sz w:val="24"/>
          <w:szCs w:val="24"/>
          <w:lang w:val="en-US"/>
        </w:rPr>
      </w:pP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94080" behindDoc="0" locked="0" layoutInCell="1" allowOverlap="1">
                <wp:simplePos x="0" y="0"/>
                <wp:positionH relativeFrom="column">
                  <wp:posOffset>2639695</wp:posOffset>
                </wp:positionH>
                <wp:positionV relativeFrom="paragraph">
                  <wp:posOffset>72390</wp:posOffset>
                </wp:positionV>
                <wp:extent cx="0" cy="382905"/>
                <wp:effectExtent l="53340" t="13335" r="60960" b="22860"/>
                <wp:wrapNone/>
                <wp:docPr id="3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2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A5EE6D" id="AutoShape 29" o:spid="_x0000_s1026" type="#_x0000_t32" style="position:absolute;margin-left:207.85pt;margin-top:5.7pt;width:0;height:30.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">
                <v:stroke endarrow="block"/>
              </v:shape>
            </w:pict>
          </mc:Fallback>
        </mc:AlternateContent>
      </w:r>
    </w:p>
    <w:p w:rsidR="00837F5B" w:rsidRDefault="00837F5B" w:rsidP="00190FBC">
      <w:pPr>
        <w:pStyle w:val="NoSpacing"/>
        <w:rPr>
          <w:rFonts w:ascii="Arial" w:hAnsi="Arial" w:cs="Arial"/>
          <w:b/>
          <w:sz w:val="24"/>
          <w:szCs w:val="24"/>
          <w:lang w:val="en-US"/>
        </w:rPr>
      </w:pP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83840" behindDoc="0" locked="0" layoutInCell="1" allowOverlap="1">
                <wp:simplePos x="0" y="0"/>
                <wp:positionH relativeFrom="column">
                  <wp:posOffset>1173480</wp:posOffset>
                </wp:positionH>
                <wp:positionV relativeFrom="paragraph">
                  <wp:posOffset>104775</wp:posOffset>
                </wp:positionV>
                <wp:extent cx="3168650" cy="414655"/>
                <wp:effectExtent l="6350" t="5715" r="6350" b="8255"/>
                <wp:wrapNone/>
                <wp:docPr id="3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8650" cy="414655"/>
                        </a:xfrm>
                        <a:prstGeom prst="rect">
                          <a:avLst/>
                        </a:prstGeom>
                        <a:solidFill>
                          <a:srgbClr val="FFFFFF"/>
                        </a:solidFill>
                        <a:ln w="9525">
                          <a:solidFill>
                            <a:srgbClr val="000000"/>
                          </a:solidFill>
                          <a:miter lim="800000"/>
                          <a:headEnd/>
                          <a:tailEnd/>
                        </a:ln>
                      </wps:spPr>
                      <wps:txb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 xml:space="preserve">Grab the Simulator display images into </w:t>
                            </w:r>
                            <w:proofErr w:type="spellStart"/>
                            <w:r w:rsidRPr="007453E4">
                              <w:rPr>
                                <w:rFonts w:asciiTheme="minorHAnsi" w:hAnsiTheme="minorHAnsi"/>
                                <w:lang w:val="en-US"/>
                              </w:rPr>
                              <w:t>nxp</w:t>
                            </w:r>
                            <w:proofErr w:type="spellEnd"/>
                            <w:r w:rsidRPr="007453E4">
                              <w:rPr>
                                <w:rFonts w:asciiTheme="minorHAnsi" w:hAnsiTheme="minorHAnsi"/>
                                <w:lang w:val="en-US"/>
                              </w:rPr>
                              <w:t xml:space="preserve"> board via cameras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0" style="position:absolute;margin-left:92.4pt;margin-top:8.25pt;width:249.5pt;height:3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">
                <v:textbo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 xml:space="preserve">Grab the Simulator display images into </w:t>
                      </w:r>
                      <w:proofErr w:type="spellStart"/>
                      <w:r w:rsidRPr="007453E4">
                        <w:rPr>
                          <w:rFonts w:asciiTheme="minorHAnsi" w:hAnsiTheme="minorHAnsi"/>
                          <w:lang w:val="en-US"/>
                        </w:rPr>
                        <w:t>nxp</w:t>
                      </w:r>
                      <w:proofErr w:type="spellEnd"/>
                      <w:r w:rsidRPr="007453E4">
                        <w:rPr>
                          <w:rFonts w:asciiTheme="minorHAnsi" w:hAnsiTheme="minorHAnsi"/>
                          <w:lang w:val="en-US"/>
                        </w:rPr>
                        <w:t xml:space="preserve"> board via cameras</w:t>
                      </w:r>
                    </w:p>
                  </w:txbxContent>
                </v:textbox>
              </v:rect>
            </w:pict>
          </mc:Fallback>
        </mc:AlternateContent>
      </w:r>
    </w:p>
    <w:p w:rsidR="00837F5B" w:rsidRDefault="00837F5B" w:rsidP="00190FBC">
      <w:pPr>
        <w:pStyle w:val="NoSpacing"/>
        <w:rPr>
          <w:rFonts w:ascii="Arial" w:hAnsi="Arial" w:cs="Arial"/>
          <w:b/>
          <w:sz w:val="24"/>
          <w:szCs w:val="24"/>
          <w:lang w:val="en-US"/>
        </w:rPr>
      </w:pP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95104" behindDoc="0" locked="0" layoutInCell="1" allowOverlap="1">
                <wp:simplePos x="0" y="0"/>
                <wp:positionH relativeFrom="column">
                  <wp:posOffset>2639695</wp:posOffset>
                </wp:positionH>
                <wp:positionV relativeFrom="paragraph">
                  <wp:posOffset>168910</wp:posOffset>
                </wp:positionV>
                <wp:extent cx="0" cy="372110"/>
                <wp:effectExtent l="53340" t="10795" r="60960" b="17145"/>
                <wp:wrapNone/>
                <wp:docPr id="3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2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3FC385" id="AutoShape 30" o:spid="_x0000_s1026" type="#_x0000_t32" style="position:absolute;margin-left:207.85pt;margin-top:13.3pt;width:0;height:29.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">
                <v:stroke endarrow="block"/>
              </v:shape>
            </w:pict>
          </mc:Fallback>
        </mc:AlternateContent>
      </w:r>
    </w:p>
    <w:p w:rsidR="00837F5B" w:rsidRDefault="00837F5B" w:rsidP="00190FBC">
      <w:pPr>
        <w:pStyle w:val="NoSpacing"/>
        <w:rPr>
          <w:rFonts w:ascii="Arial" w:hAnsi="Arial" w:cs="Arial"/>
          <w:b/>
          <w:sz w:val="24"/>
          <w:szCs w:val="24"/>
          <w:lang w:val="en-US"/>
        </w:rPr>
      </w:pPr>
    </w:p>
    <w:p w:rsidR="00837F5B" w:rsidRDefault="00837F5B" w:rsidP="00190FBC">
      <w:pPr>
        <w:pStyle w:val="NoSpacing"/>
        <w:rPr>
          <w:rFonts w:ascii="Arial" w:hAnsi="Arial" w:cs="Arial"/>
          <w:b/>
          <w:sz w:val="24"/>
          <w:szCs w:val="24"/>
          <w:lang w:val="en-US"/>
        </w:rPr>
      </w:pP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88960" behindDoc="0" locked="0" layoutInCell="1" allowOverlap="1">
                <wp:simplePos x="0" y="0"/>
                <wp:positionH relativeFrom="column">
                  <wp:posOffset>1173480</wp:posOffset>
                </wp:positionH>
                <wp:positionV relativeFrom="paragraph">
                  <wp:posOffset>15240</wp:posOffset>
                </wp:positionV>
                <wp:extent cx="3168650" cy="414655"/>
                <wp:effectExtent l="6350" t="11430" r="6350" b="12065"/>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8650" cy="414655"/>
                        </a:xfrm>
                        <a:prstGeom prst="rect">
                          <a:avLst/>
                        </a:prstGeom>
                        <a:solidFill>
                          <a:srgbClr val="FFFFFF"/>
                        </a:solidFill>
                        <a:ln w="9525">
                          <a:solidFill>
                            <a:srgbClr val="000000"/>
                          </a:solidFill>
                          <a:miter lim="800000"/>
                          <a:headEnd/>
                          <a:tailEnd/>
                        </a:ln>
                      </wps:spPr>
                      <wps:txb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 xml:space="preserve">Image processing algorithm and required parameters calculation algorithm on </w:t>
                            </w:r>
                            <w:proofErr w:type="spellStart"/>
                            <w:r w:rsidRPr="007453E4">
                              <w:rPr>
                                <w:rFonts w:asciiTheme="minorHAnsi" w:hAnsiTheme="minorHAnsi"/>
                                <w:lang w:val="en-US"/>
                              </w:rPr>
                              <w:t>nxp</w:t>
                            </w:r>
                            <w:proofErr w:type="spellEnd"/>
                            <w:r w:rsidRPr="007453E4">
                              <w:rPr>
                                <w:rFonts w:asciiTheme="minorHAnsi" w:hAnsiTheme="minorHAnsi"/>
                                <w:lang w:val="en-US"/>
                              </w:rPr>
                              <w:t xml:space="preserve"> board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1" style="position:absolute;margin-left:92.4pt;margin-top:1.2pt;width:249.5pt;height:3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">
                <v:textbo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 xml:space="preserve">Image processing algorithm and required parameters calculation algorithm on </w:t>
                      </w:r>
                      <w:proofErr w:type="spellStart"/>
                      <w:r w:rsidRPr="007453E4">
                        <w:rPr>
                          <w:rFonts w:asciiTheme="minorHAnsi" w:hAnsiTheme="minorHAnsi"/>
                          <w:lang w:val="en-US"/>
                        </w:rPr>
                        <w:t>nxp</w:t>
                      </w:r>
                      <w:proofErr w:type="spellEnd"/>
                      <w:r w:rsidRPr="007453E4">
                        <w:rPr>
                          <w:rFonts w:asciiTheme="minorHAnsi" w:hAnsiTheme="minorHAnsi"/>
                          <w:lang w:val="en-US"/>
                        </w:rPr>
                        <w:t xml:space="preserve"> board </w:t>
                      </w:r>
                    </w:p>
                  </w:txbxContent>
                </v:textbox>
              </v:rect>
            </w:pict>
          </mc:Fallback>
        </mc:AlternateContent>
      </w: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703296" behindDoc="0" locked="0" layoutInCell="1" allowOverlap="1">
                <wp:simplePos x="0" y="0"/>
                <wp:positionH relativeFrom="column">
                  <wp:posOffset>344170</wp:posOffset>
                </wp:positionH>
                <wp:positionV relativeFrom="paragraph">
                  <wp:posOffset>132080</wp:posOffset>
                </wp:positionV>
                <wp:extent cx="829310" cy="0"/>
                <wp:effectExtent l="5715" t="55880" r="22225" b="58420"/>
                <wp:wrapNone/>
                <wp:docPr id="34"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93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2DAB7C" id="AutoShape 39" o:spid="_x0000_s1026" type="#_x0000_t32" style="position:absolute;margin-left:27.1pt;margin-top:10.4pt;width:65.3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m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">
                <v:stroke endarrow="block"/>
              </v:shape>
            </w:pict>
          </mc:Fallback>
        </mc:AlternateContent>
      </w:r>
      <w:r>
        <w:rPr>
          <w:rFonts w:ascii="Arial" w:hAnsi="Arial" w:cs="Arial"/>
          <w:b/>
          <w:noProof/>
          <w:sz w:val="24"/>
          <w:szCs w:val="24"/>
          <w:lang w:val="en-US"/>
        </w:rPr>
        <mc:AlternateContent>
          <mc:Choice Requires="wps">
            <w:drawing>
              <wp:anchor distT="0" distB="0" distL="114300" distR="114300" simplePos="0" relativeHeight="251702272" behindDoc="0" locked="0" layoutInCell="1" allowOverlap="1">
                <wp:simplePos x="0" y="0"/>
                <wp:positionH relativeFrom="column">
                  <wp:posOffset>344170</wp:posOffset>
                </wp:positionH>
                <wp:positionV relativeFrom="paragraph">
                  <wp:posOffset>132080</wp:posOffset>
                </wp:positionV>
                <wp:extent cx="0" cy="2998470"/>
                <wp:effectExtent l="5715" t="8255" r="13335" b="12700"/>
                <wp:wrapNone/>
                <wp:docPr id="3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98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E5A13C" id="AutoShape 38" o:spid="_x0000_s1026" type="#_x0000_t32" style="position:absolute;margin-left:27.1pt;margin-top:10.4pt;width:0;height:236.1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"/>
            </w:pict>
          </mc:Fallback>
        </mc:AlternateContent>
      </w: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96128" behindDoc="0" locked="0" layoutInCell="1" allowOverlap="1">
                <wp:simplePos x="0" y="0"/>
                <wp:positionH relativeFrom="column">
                  <wp:posOffset>2629535</wp:posOffset>
                </wp:positionH>
                <wp:positionV relativeFrom="paragraph">
                  <wp:posOffset>79375</wp:posOffset>
                </wp:positionV>
                <wp:extent cx="0" cy="372110"/>
                <wp:effectExtent l="52705" t="6985" r="61595" b="20955"/>
                <wp:wrapNone/>
                <wp:docPr id="32"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21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A96D9A" id="AutoShape 31" o:spid="_x0000_s1026" type="#_x0000_t32" style="position:absolute;margin-left:207.05pt;margin-top:6.25pt;width:0;height:29.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">
                <v:stroke endarrow="block"/>
              </v:shape>
            </w:pict>
          </mc:Fallback>
        </mc:AlternateContent>
      </w:r>
    </w:p>
    <w:p w:rsidR="00837F5B" w:rsidRDefault="00837F5B" w:rsidP="00190FBC">
      <w:pPr>
        <w:pStyle w:val="NoSpacing"/>
        <w:rPr>
          <w:rFonts w:ascii="Arial" w:hAnsi="Arial" w:cs="Arial"/>
          <w:b/>
          <w:sz w:val="24"/>
          <w:szCs w:val="24"/>
          <w:lang w:val="en-US"/>
        </w:rPr>
      </w:pP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84864" behindDoc="0" locked="0" layoutInCell="1" allowOverlap="1">
                <wp:simplePos x="0" y="0"/>
                <wp:positionH relativeFrom="column">
                  <wp:posOffset>1162685</wp:posOffset>
                </wp:positionH>
                <wp:positionV relativeFrom="paragraph">
                  <wp:posOffset>100965</wp:posOffset>
                </wp:positionV>
                <wp:extent cx="3168650" cy="414655"/>
                <wp:effectExtent l="5080" t="7620" r="7620" b="6350"/>
                <wp:wrapNone/>
                <wp:docPr id="3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8650" cy="414655"/>
                        </a:xfrm>
                        <a:prstGeom prst="rect">
                          <a:avLst/>
                        </a:prstGeom>
                        <a:solidFill>
                          <a:srgbClr val="FFFFFF"/>
                        </a:solidFill>
                        <a:ln w="9525">
                          <a:solidFill>
                            <a:srgbClr val="000000"/>
                          </a:solidFill>
                          <a:miter lim="800000"/>
                          <a:headEnd/>
                          <a:tailEnd/>
                        </a:ln>
                      </wps:spPr>
                      <wps:txb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Send the processed image to display for debugging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2" style="position:absolute;margin-left:91.55pt;margin-top:7.95pt;width:249.5pt;height:32.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">
                <v:textbo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Send the processed image to display for debugging</w:t>
                      </w:r>
                    </w:p>
                  </w:txbxContent>
                </v:textbox>
              </v:rect>
            </w:pict>
          </mc:Fallback>
        </mc:AlternateContent>
      </w:r>
    </w:p>
    <w:p w:rsidR="00837F5B" w:rsidRDefault="00837F5B" w:rsidP="00190FBC">
      <w:pPr>
        <w:pStyle w:val="NoSpacing"/>
        <w:rPr>
          <w:rFonts w:ascii="Arial" w:hAnsi="Arial" w:cs="Arial"/>
          <w:b/>
          <w:sz w:val="24"/>
          <w:szCs w:val="24"/>
          <w:lang w:val="en-US"/>
        </w:rPr>
      </w:pPr>
    </w:p>
    <w:p w:rsidR="00AF6976"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97152" behindDoc="0" locked="0" layoutInCell="1" allowOverlap="1">
                <wp:simplePos x="0" y="0"/>
                <wp:positionH relativeFrom="column">
                  <wp:posOffset>2639695</wp:posOffset>
                </wp:positionH>
                <wp:positionV relativeFrom="paragraph">
                  <wp:posOffset>165100</wp:posOffset>
                </wp:positionV>
                <wp:extent cx="0" cy="329565"/>
                <wp:effectExtent l="53340" t="12700" r="60960" b="19685"/>
                <wp:wrapNone/>
                <wp:docPr id="3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9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950886" id="AutoShape 32" o:spid="_x0000_s1026" type="#_x0000_t32" style="position:absolute;margin-left:207.85pt;margin-top:13pt;width:0;height:25.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">
                <v:stroke endarrow="block"/>
              </v:shape>
            </w:pict>
          </mc:Fallback>
        </mc:AlternateContent>
      </w:r>
    </w:p>
    <w:p w:rsidR="00AF6976" w:rsidRDefault="00AF6976" w:rsidP="00190FBC">
      <w:pPr>
        <w:pStyle w:val="NoSpacing"/>
        <w:rPr>
          <w:rFonts w:ascii="Arial" w:hAnsi="Arial" w:cs="Arial"/>
          <w:b/>
          <w:sz w:val="24"/>
          <w:szCs w:val="24"/>
          <w:lang w:val="en-US"/>
        </w:rPr>
      </w:pPr>
    </w:p>
    <w:p w:rsidR="00AF6976"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85888" behindDoc="0" locked="0" layoutInCell="1" allowOverlap="1">
                <wp:simplePos x="0" y="0"/>
                <wp:positionH relativeFrom="column">
                  <wp:posOffset>1162685</wp:posOffset>
                </wp:positionH>
                <wp:positionV relativeFrom="paragraph">
                  <wp:posOffset>144145</wp:posOffset>
                </wp:positionV>
                <wp:extent cx="3168650" cy="414655"/>
                <wp:effectExtent l="5080" t="8890" r="7620" b="5080"/>
                <wp:wrapNone/>
                <wp:docPr id="2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8650" cy="414655"/>
                        </a:xfrm>
                        <a:prstGeom prst="rect">
                          <a:avLst/>
                        </a:prstGeom>
                        <a:solidFill>
                          <a:srgbClr val="FFFFFF"/>
                        </a:solidFill>
                        <a:ln w="9525">
                          <a:solidFill>
                            <a:srgbClr val="000000"/>
                          </a:solidFill>
                          <a:miter lim="800000"/>
                          <a:headEnd/>
                          <a:tailEnd/>
                        </a:ln>
                      </wps:spPr>
                      <wps:txb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Calculate the required parameters and send to the simulator via CAN Bus or Ethernet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3" style="position:absolute;margin-left:91.55pt;margin-top:11.35pt;width:249.5pt;height:3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">
                <v:textbo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Calculate the required parameters and send to the simulator via CAN Bus or Ethernet</w:t>
                      </w:r>
                    </w:p>
                  </w:txbxContent>
                </v:textbox>
              </v:rect>
            </w:pict>
          </mc:Fallback>
        </mc:AlternateContent>
      </w:r>
    </w:p>
    <w:p w:rsidR="00837F5B" w:rsidRDefault="00837F5B" w:rsidP="00190FBC">
      <w:pPr>
        <w:pStyle w:val="NoSpacing"/>
        <w:rPr>
          <w:rFonts w:ascii="Arial" w:hAnsi="Arial" w:cs="Arial"/>
          <w:b/>
          <w:sz w:val="24"/>
          <w:szCs w:val="24"/>
          <w:lang w:val="en-US"/>
        </w:rPr>
      </w:pPr>
    </w:p>
    <w:p w:rsidR="00837F5B" w:rsidRDefault="00837F5B" w:rsidP="00190FBC">
      <w:pPr>
        <w:pStyle w:val="NoSpacing"/>
        <w:rPr>
          <w:rFonts w:ascii="Arial" w:hAnsi="Arial" w:cs="Arial"/>
          <w:b/>
          <w:sz w:val="24"/>
          <w:szCs w:val="24"/>
          <w:lang w:val="en-US"/>
        </w:rPr>
      </w:pP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98176" behindDoc="0" locked="0" layoutInCell="1" allowOverlap="1">
                <wp:simplePos x="0" y="0"/>
                <wp:positionH relativeFrom="column">
                  <wp:posOffset>2639695</wp:posOffset>
                </wp:positionH>
                <wp:positionV relativeFrom="paragraph">
                  <wp:posOffset>33020</wp:posOffset>
                </wp:positionV>
                <wp:extent cx="0" cy="340360"/>
                <wp:effectExtent l="53340" t="13970" r="60960" b="17145"/>
                <wp:wrapNone/>
                <wp:docPr id="2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0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5BEB7" id="AutoShape 33" o:spid="_x0000_s1026" type="#_x0000_t32" style="position:absolute;margin-left:207.85pt;margin-top:2.6pt;width:0;height:26.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hJ2NAIAAF4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">
                <v:stroke endarrow="block"/>
              </v:shape>
            </w:pict>
          </mc:Fallback>
        </mc:AlternateContent>
      </w:r>
    </w:p>
    <w:p w:rsidR="00837F5B" w:rsidRDefault="00837F5B" w:rsidP="00190FBC">
      <w:pPr>
        <w:pStyle w:val="NoSpacing"/>
        <w:rPr>
          <w:rFonts w:ascii="Arial" w:hAnsi="Arial" w:cs="Arial"/>
          <w:b/>
          <w:sz w:val="24"/>
          <w:szCs w:val="24"/>
          <w:lang w:val="en-US"/>
        </w:rPr>
      </w:pPr>
    </w:p>
    <w:p w:rsidR="00AF6976"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87936" behindDoc="0" locked="0" layoutInCell="1" allowOverlap="1">
                <wp:simplePos x="0" y="0"/>
                <wp:positionH relativeFrom="column">
                  <wp:posOffset>1173480</wp:posOffset>
                </wp:positionH>
                <wp:positionV relativeFrom="paragraph">
                  <wp:posOffset>22860</wp:posOffset>
                </wp:positionV>
                <wp:extent cx="3168650" cy="414655"/>
                <wp:effectExtent l="6350" t="11430" r="6350" b="12065"/>
                <wp:wrapNone/>
                <wp:docPr id="2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68650" cy="414655"/>
                        </a:xfrm>
                        <a:prstGeom prst="rect">
                          <a:avLst/>
                        </a:prstGeom>
                        <a:solidFill>
                          <a:srgbClr val="FFFFFF"/>
                        </a:solidFill>
                        <a:ln w="9525">
                          <a:solidFill>
                            <a:srgbClr val="000000"/>
                          </a:solidFill>
                          <a:miter lim="800000"/>
                          <a:headEnd/>
                          <a:tailEnd/>
                        </a:ln>
                      </wps:spPr>
                      <wps:txb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 xml:space="preserve">Comparison of calculated data with ground truth simulated environment on host pc or </w:t>
                            </w:r>
                            <w:proofErr w:type="spellStart"/>
                            <w:r w:rsidRPr="007453E4">
                              <w:rPr>
                                <w:rFonts w:asciiTheme="minorHAnsi" w:hAnsiTheme="minorHAnsi"/>
                                <w:lang w:val="en-US"/>
                              </w:rPr>
                              <w:t>nxp</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4" style="position:absolute;margin-left:92.4pt;margin-top:1.8pt;width:249.5pt;height:3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">
                <v:textbo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 xml:space="preserve">Comparison of calculated data with ground truth simulated environment on host pc or </w:t>
                      </w:r>
                      <w:proofErr w:type="spellStart"/>
                      <w:r w:rsidRPr="007453E4">
                        <w:rPr>
                          <w:rFonts w:asciiTheme="minorHAnsi" w:hAnsiTheme="minorHAnsi"/>
                          <w:lang w:val="en-US"/>
                        </w:rPr>
                        <w:t>nxp</w:t>
                      </w:r>
                      <w:proofErr w:type="spellEnd"/>
                    </w:p>
                  </w:txbxContent>
                </v:textbox>
              </v:rect>
            </w:pict>
          </mc:Fallback>
        </mc:AlternateContent>
      </w:r>
    </w:p>
    <w:p w:rsidR="00AF6976" w:rsidRDefault="00AF6976" w:rsidP="00190FBC">
      <w:pPr>
        <w:pStyle w:val="NoSpacing"/>
        <w:rPr>
          <w:rFonts w:ascii="Arial" w:hAnsi="Arial" w:cs="Arial"/>
          <w:b/>
          <w:sz w:val="24"/>
          <w:szCs w:val="24"/>
          <w:lang w:val="en-US"/>
        </w:rPr>
      </w:pPr>
    </w:p>
    <w:p w:rsidR="00AF6976"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99200" behindDoc="0" locked="0" layoutInCell="1" allowOverlap="1">
                <wp:simplePos x="0" y="0"/>
                <wp:positionH relativeFrom="column">
                  <wp:posOffset>2629535</wp:posOffset>
                </wp:positionH>
                <wp:positionV relativeFrom="paragraph">
                  <wp:posOffset>86995</wp:posOffset>
                </wp:positionV>
                <wp:extent cx="0" cy="350520"/>
                <wp:effectExtent l="52705" t="6985" r="61595" b="23495"/>
                <wp:wrapNone/>
                <wp:docPr id="2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0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3FEC4" id="AutoShape 34" o:spid="_x0000_s1026" type="#_x0000_t32" style="position:absolute;margin-left:207.05pt;margin-top:6.85pt;width:0;height:2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2xNAIAAF4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">
                <v:stroke endarrow="block"/>
              </v:shape>
            </w:pict>
          </mc:Fallback>
        </mc:AlternateContent>
      </w:r>
    </w:p>
    <w:p w:rsidR="00AF6976" w:rsidRDefault="00AF6976" w:rsidP="00190FBC">
      <w:pPr>
        <w:pStyle w:val="NoSpacing"/>
        <w:rPr>
          <w:rFonts w:ascii="Arial" w:hAnsi="Arial" w:cs="Arial"/>
          <w:b/>
          <w:sz w:val="24"/>
          <w:szCs w:val="24"/>
          <w:lang w:val="en-US"/>
        </w:rPr>
      </w:pPr>
    </w:p>
    <w:p w:rsidR="00AF6976"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682816" behindDoc="0" locked="0" layoutInCell="1" allowOverlap="1">
                <wp:simplePos x="0" y="0"/>
                <wp:positionH relativeFrom="column">
                  <wp:posOffset>1162685</wp:posOffset>
                </wp:positionH>
                <wp:positionV relativeFrom="paragraph">
                  <wp:posOffset>86995</wp:posOffset>
                </wp:positionV>
                <wp:extent cx="3179445" cy="499745"/>
                <wp:effectExtent l="5080" t="5080" r="6350" b="9525"/>
                <wp:wrapNone/>
                <wp:docPr id="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9445" cy="499745"/>
                        </a:xfrm>
                        <a:prstGeom prst="rect">
                          <a:avLst/>
                        </a:prstGeom>
                        <a:solidFill>
                          <a:srgbClr val="FFFFFF"/>
                        </a:solidFill>
                        <a:ln w="9525">
                          <a:solidFill>
                            <a:srgbClr val="000000"/>
                          </a:solidFill>
                          <a:miter lim="800000"/>
                          <a:headEnd/>
                          <a:tailEnd/>
                        </a:ln>
                      </wps:spPr>
                      <wps:txb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Feedback is communicated to the processing unit (NXP or host pc) for fine tuning the algorithm.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5" style="position:absolute;margin-left:91.55pt;margin-top:6.85pt;width:250.35pt;height:39.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">
                <v:textbox>
                  <w:txbxContent>
                    <w:p w:rsidR="00F13F5D" w:rsidRPr="007453E4" w:rsidRDefault="00F13F5D" w:rsidP="00CC3614">
                      <w:pPr>
                        <w:jc w:val="center"/>
                        <w:rPr>
                          <w:rFonts w:asciiTheme="minorHAnsi" w:hAnsiTheme="minorHAnsi"/>
                          <w:lang w:val="en-US"/>
                        </w:rPr>
                      </w:pPr>
                      <w:r w:rsidRPr="007453E4">
                        <w:rPr>
                          <w:rFonts w:asciiTheme="minorHAnsi" w:hAnsiTheme="minorHAnsi"/>
                          <w:lang w:val="en-US"/>
                        </w:rPr>
                        <w:t>Feedback is communicated to the processing unit (NXP or host pc) for fine tuning the algorithm.</w:t>
                      </w:r>
                    </w:p>
                  </w:txbxContent>
                </v:textbox>
              </v:rect>
            </w:pict>
          </mc:Fallback>
        </mc:AlternateContent>
      </w:r>
    </w:p>
    <w:p w:rsidR="00AF6976"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701248" behindDoc="0" locked="0" layoutInCell="1" allowOverlap="1">
                <wp:simplePos x="0" y="0"/>
                <wp:positionH relativeFrom="column">
                  <wp:posOffset>344170</wp:posOffset>
                </wp:positionH>
                <wp:positionV relativeFrom="paragraph">
                  <wp:posOffset>151130</wp:posOffset>
                </wp:positionV>
                <wp:extent cx="818515" cy="0"/>
                <wp:effectExtent l="5715" t="6350" r="13970" b="12700"/>
                <wp:wrapNone/>
                <wp:docPr id="15"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85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0B5615" id="AutoShape 37" o:spid="_x0000_s1026" type="#_x0000_t32" style="position:absolute;margin-left:27.1pt;margin-top:11.9pt;width:64.4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"/>
            </w:pict>
          </mc:Fallback>
        </mc:AlternateContent>
      </w:r>
    </w:p>
    <w:p w:rsidR="00AF6976" w:rsidRDefault="00AF6976" w:rsidP="00190FBC">
      <w:pPr>
        <w:pStyle w:val="NoSpacing"/>
        <w:rPr>
          <w:rFonts w:ascii="Arial" w:hAnsi="Arial" w:cs="Arial"/>
          <w:b/>
          <w:sz w:val="24"/>
          <w:szCs w:val="24"/>
          <w:lang w:val="en-US"/>
        </w:rPr>
      </w:pPr>
    </w:p>
    <w:p w:rsidR="00AF6976" w:rsidRDefault="002713C3" w:rsidP="00190FBC">
      <w:pPr>
        <w:pStyle w:val="NoSpacing"/>
        <w:rPr>
          <w:rFonts w:ascii="Arial" w:hAnsi="Arial" w:cs="Arial"/>
          <w:b/>
          <w:sz w:val="24"/>
          <w:szCs w:val="24"/>
          <w:lang w:val="en-US"/>
        </w:rPr>
      </w:pPr>
      <w:r>
        <w:rPr>
          <w:rFonts w:ascii="Arial" w:hAnsi="Arial" w:cs="Arial"/>
          <w:b/>
          <w:noProof/>
          <w:sz w:val="24"/>
          <w:szCs w:val="24"/>
          <w:lang w:val="en-US"/>
        </w:rPr>
        <mc:AlternateContent>
          <mc:Choice Requires="wps">
            <w:drawing>
              <wp:anchor distT="0" distB="0" distL="114300" distR="114300" simplePos="0" relativeHeight="251700224" behindDoc="0" locked="0" layoutInCell="1" allowOverlap="1">
                <wp:simplePos x="0" y="0"/>
                <wp:positionH relativeFrom="column">
                  <wp:posOffset>2629535</wp:posOffset>
                </wp:positionH>
                <wp:positionV relativeFrom="paragraph">
                  <wp:posOffset>60960</wp:posOffset>
                </wp:positionV>
                <wp:extent cx="0" cy="249555"/>
                <wp:effectExtent l="52705" t="9525" r="61595" b="17145"/>
                <wp:wrapNone/>
                <wp:docPr id="12"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9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A7919" id="AutoShape 35" o:spid="_x0000_s1026" type="#_x0000_t32" style="position:absolute;margin-left:207.05pt;margin-top:4.8pt;width:0;height:19.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">
                <v:stroke endarrow="block"/>
              </v:shape>
            </w:pict>
          </mc:Fallback>
        </mc:AlternateContent>
      </w:r>
    </w:p>
    <w:p w:rsidR="00837F5B" w:rsidRDefault="002713C3" w:rsidP="00190FBC">
      <w:pPr>
        <w:pStyle w:val="NoSpacing"/>
        <w:rPr>
          <w:rFonts w:ascii="Arial" w:hAnsi="Arial" w:cs="Arial"/>
          <w:b/>
          <w:sz w:val="24"/>
          <w:szCs w:val="24"/>
          <w:lang w:val="en-US"/>
        </w:rPr>
      </w:pPr>
      <w:r>
        <w:rPr>
          <w:rFonts w:ascii="Arial" w:hAnsi="Arial" w:cs="Arial"/>
          <w:b/>
          <w:noProof/>
          <w:sz w:val="24"/>
          <w:szCs w:val="24"/>
          <w:lang w:val="en-US"/>
        </w:rPr>
        <w:lastRenderedPageBreak/>
        <mc:AlternateContent>
          <mc:Choice Requires="wps">
            <w:drawing>
              <wp:anchor distT="0" distB="0" distL="114300" distR="114300" simplePos="0" relativeHeight="251689984" behindDoc="0" locked="0" layoutInCell="1" allowOverlap="1">
                <wp:simplePos x="0" y="0"/>
                <wp:positionH relativeFrom="column">
                  <wp:posOffset>1588135</wp:posOffset>
                </wp:positionH>
                <wp:positionV relativeFrom="paragraph">
                  <wp:posOffset>135255</wp:posOffset>
                </wp:positionV>
                <wp:extent cx="2286000" cy="285750"/>
                <wp:effectExtent l="11430" t="11430" r="7620" b="7620"/>
                <wp:wrapNone/>
                <wp:docPr id="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285750"/>
                        </a:xfrm>
                        <a:prstGeom prst="rect">
                          <a:avLst/>
                        </a:prstGeom>
                        <a:solidFill>
                          <a:srgbClr val="FFFFFF"/>
                        </a:solidFill>
                        <a:ln w="9525">
                          <a:solidFill>
                            <a:srgbClr val="000000"/>
                          </a:solidFill>
                          <a:miter lim="800000"/>
                          <a:headEnd/>
                          <a:tailEnd/>
                        </a:ln>
                      </wps:spPr>
                      <wps:txbx>
                        <w:txbxContent>
                          <w:p w:rsidR="00F13F5D" w:rsidRPr="00ED7044" w:rsidRDefault="00F13F5D" w:rsidP="00CC3614">
                            <w:pPr>
                              <w:jc w:val="center"/>
                              <w:rPr>
                                <w:rFonts w:asciiTheme="minorHAnsi" w:hAnsiTheme="minorHAnsi"/>
                              </w:rPr>
                            </w:pPr>
                            <w:r w:rsidRPr="00ED7044">
                              <w:rPr>
                                <w:rFonts w:asciiTheme="minorHAnsi" w:hAnsiTheme="minorHAnsi"/>
                              </w:rPr>
                              <w:t>KPI is evaluated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6" style="position:absolute;margin-left:125.05pt;margin-top:10.65pt;width:180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">
                <v:textbox>
                  <w:txbxContent>
                    <w:p w:rsidR="00F13F5D" w:rsidRPr="00ED7044" w:rsidRDefault="00F13F5D" w:rsidP="00CC3614">
                      <w:pPr>
                        <w:jc w:val="center"/>
                        <w:rPr>
                          <w:rFonts w:asciiTheme="minorHAnsi" w:hAnsiTheme="minorHAnsi"/>
                        </w:rPr>
                      </w:pPr>
                      <w:r w:rsidRPr="00ED7044">
                        <w:rPr>
                          <w:rFonts w:asciiTheme="minorHAnsi" w:hAnsiTheme="minorHAnsi"/>
                        </w:rPr>
                        <w:t>KPI is evaluated</w:t>
                      </w:r>
                    </w:p>
                  </w:txbxContent>
                </v:textbox>
              </v:rect>
            </w:pict>
          </mc:Fallback>
        </mc:AlternateContent>
      </w:r>
    </w:p>
    <w:p w:rsidR="00837F5B" w:rsidRDefault="00837F5B" w:rsidP="00190FBC">
      <w:pPr>
        <w:pStyle w:val="NoSpacing"/>
        <w:rPr>
          <w:rFonts w:ascii="Arial" w:hAnsi="Arial" w:cs="Arial"/>
          <w:b/>
          <w:sz w:val="24"/>
          <w:szCs w:val="24"/>
          <w:lang w:val="en-US"/>
        </w:rPr>
      </w:pPr>
    </w:p>
    <w:p w:rsidR="001E384A" w:rsidRPr="00ED7044" w:rsidRDefault="001E384A" w:rsidP="007A3FD4">
      <w:pPr>
        <w:pStyle w:val="NoSpacing"/>
        <w:rPr>
          <w:rFonts w:asciiTheme="minorHAnsi" w:hAnsiTheme="minorHAnsi" w:cs="Arial"/>
          <w:b/>
          <w:sz w:val="28"/>
          <w:szCs w:val="28"/>
          <w:lang w:val="en-US"/>
        </w:rPr>
      </w:pPr>
    </w:p>
    <w:p w:rsidR="00190FBC" w:rsidRPr="001E384A" w:rsidRDefault="00190FBC" w:rsidP="00190FBC">
      <w:pPr>
        <w:pStyle w:val="NoSpacing"/>
        <w:rPr>
          <w:rFonts w:ascii="Arial" w:hAnsi="Arial" w:cs="Arial"/>
          <w:b/>
          <w:sz w:val="24"/>
          <w:szCs w:val="24"/>
          <w:u w:val="single"/>
          <w:lang w:val="en-US"/>
        </w:rPr>
      </w:pPr>
    </w:p>
    <w:tbl>
      <w:tblPr>
        <w:tblpPr w:leftFromText="141" w:rightFromText="141" w:horzAnchor="margin" w:tblpXSpec="center" w:tblpY="886"/>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57"/>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200"/>
        <w:gridCol w:w="160"/>
        <w:gridCol w:w="160"/>
        <w:gridCol w:w="21"/>
        <w:gridCol w:w="139"/>
        <w:gridCol w:w="167"/>
        <w:gridCol w:w="187"/>
        <w:gridCol w:w="187"/>
        <w:gridCol w:w="176"/>
        <w:gridCol w:w="200"/>
        <w:gridCol w:w="207"/>
        <w:gridCol w:w="193"/>
        <w:gridCol w:w="167"/>
      </w:tblGrid>
      <w:tr w:rsidR="005549AE" w:rsidTr="00F13F5D">
        <w:trPr>
          <w:trHeight w:val="561"/>
        </w:trPr>
        <w:tc>
          <w:tcPr>
            <w:tcW w:w="7918" w:type="dxa"/>
            <w:gridSpan w:val="29"/>
          </w:tcPr>
          <w:p w:rsidR="005549AE" w:rsidRPr="00ED7044" w:rsidRDefault="00794617" w:rsidP="00794617">
            <w:pPr>
              <w:ind w:left="-13"/>
              <w:jc w:val="center"/>
              <w:rPr>
                <w:rFonts w:asciiTheme="minorHAnsi" w:hAnsiTheme="minorHAnsi"/>
                <w:bCs/>
                <w:sz w:val="24"/>
                <w:szCs w:val="24"/>
                <w:lang w:val="en-US"/>
              </w:rPr>
            </w:pPr>
            <w:r>
              <w:rPr>
                <w:rFonts w:asciiTheme="minorHAnsi" w:hAnsiTheme="minorHAnsi"/>
                <w:bCs/>
                <w:sz w:val="24"/>
                <w:szCs w:val="24"/>
                <w:lang w:val="en-US"/>
              </w:rPr>
              <w:t>Setup a</w:t>
            </w:r>
            <w:r w:rsidR="005549AE" w:rsidRPr="00ED7044">
              <w:rPr>
                <w:rFonts w:asciiTheme="minorHAnsi" w:hAnsiTheme="minorHAnsi"/>
                <w:bCs/>
                <w:sz w:val="24"/>
                <w:szCs w:val="24"/>
                <w:lang w:val="en-US"/>
              </w:rPr>
              <w:t xml:space="preserve"> Lane keeping assistance system evaluatio</w:t>
            </w:r>
            <w:r w:rsidR="00612E07">
              <w:rPr>
                <w:rFonts w:asciiTheme="minorHAnsi" w:hAnsiTheme="minorHAnsi"/>
                <w:bCs/>
                <w:sz w:val="24"/>
                <w:szCs w:val="24"/>
                <w:lang w:val="en-US"/>
              </w:rPr>
              <w:t>n</w:t>
            </w:r>
            <w:r w:rsidR="005549AE" w:rsidRPr="00ED7044">
              <w:rPr>
                <w:rFonts w:asciiTheme="minorHAnsi" w:hAnsiTheme="minorHAnsi"/>
                <w:bCs/>
                <w:sz w:val="24"/>
                <w:szCs w:val="24"/>
                <w:lang w:val="en-US"/>
              </w:rPr>
              <w:t xml:space="preserve"> using NXP SBC</w:t>
            </w:r>
            <w:proofErr w:type="gramStart"/>
            <w:r w:rsidR="005549AE" w:rsidRPr="00ED7044">
              <w:rPr>
                <w:rFonts w:asciiTheme="minorHAnsi" w:hAnsiTheme="minorHAnsi"/>
                <w:bCs/>
                <w:sz w:val="24"/>
                <w:szCs w:val="24"/>
                <w:lang w:val="en-US"/>
              </w:rPr>
              <w:t>-</w:t>
            </w:r>
            <w:r w:rsidR="00AE0271" w:rsidRPr="00ED7044">
              <w:rPr>
                <w:rFonts w:asciiTheme="minorHAnsi" w:hAnsiTheme="minorHAnsi"/>
                <w:bCs/>
                <w:sz w:val="24"/>
                <w:szCs w:val="24"/>
                <w:lang w:val="en-US"/>
              </w:rPr>
              <w:t xml:space="preserve">  </w:t>
            </w:r>
            <w:r w:rsidR="005549AE" w:rsidRPr="00ED7044">
              <w:rPr>
                <w:rFonts w:asciiTheme="minorHAnsi" w:hAnsiTheme="minorHAnsi"/>
                <w:bCs/>
                <w:sz w:val="24"/>
                <w:szCs w:val="24"/>
                <w:lang w:val="en-US"/>
              </w:rPr>
              <w:t>S</w:t>
            </w:r>
            <w:proofErr w:type="gramEnd"/>
            <w:r w:rsidR="005549AE" w:rsidRPr="00ED7044">
              <w:rPr>
                <w:rFonts w:asciiTheme="minorHAnsi" w:hAnsiTheme="minorHAnsi"/>
                <w:bCs/>
                <w:sz w:val="24"/>
                <w:szCs w:val="24"/>
                <w:lang w:val="en-US"/>
              </w:rPr>
              <w:t>32V234 Evaluation Board</w:t>
            </w:r>
            <w:r>
              <w:rPr>
                <w:rFonts w:asciiTheme="minorHAnsi" w:hAnsiTheme="minorHAnsi"/>
                <w:bCs/>
                <w:sz w:val="24"/>
                <w:szCs w:val="24"/>
                <w:lang w:val="en-US"/>
              </w:rPr>
              <w:t xml:space="preserve"> and Simulator</w:t>
            </w:r>
          </w:p>
        </w:tc>
        <w:tc>
          <w:tcPr>
            <w:tcW w:w="1623" w:type="dxa"/>
            <w:gridSpan w:val="9"/>
          </w:tcPr>
          <w:p w:rsidR="005549AE" w:rsidRPr="002816F3" w:rsidRDefault="005549AE" w:rsidP="00794617">
            <w:pPr>
              <w:ind w:left="-13"/>
              <w:jc w:val="center"/>
              <w:rPr>
                <w:rFonts w:asciiTheme="minorHAnsi" w:hAnsiTheme="minorHAnsi"/>
                <w:lang w:val="en-US"/>
              </w:rPr>
            </w:pPr>
            <w:r w:rsidRPr="002816F3">
              <w:rPr>
                <w:rFonts w:asciiTheme="minorHAnsi" w:hAnsiTheme="minorHAnsi"/>
                <w:lang w:val="en-US"/>
              </w:rPr>
              <w:t>Date:</w:t>
            </w:r>
            <w:r w:rsidR="00794617">
              <w:rPr>
                <w:rFonts w:asciiTheme="minorHAnsi" w:hAnsiTheme="minorHAnsi"/>
                <w:lang w:val="en-US"/>
              </w:rPr>
              <w:t>02</w:t>
            </w:r>
            <w:r w:rsidRPr="002816F3">
              <w:rPr>
                <w:rFonts w:asciiTheme="minorHAnsi" w:hAnsiTheme="minorHAnsi"/>
                <w:lang w:val="en-US"/>
              </w:rPr>
              <w:t>.0</w:t>
            </w:r>
            <w:r w:rsidR="00794617">
              <w:rPr>
                <w:rFonts w:asciiTheme="minorHAnsi" w:hAnsiTheme="minorHAnsi"/>
                <w:lang w:val="en-US"/>
              </w:rPr>
              <w:t>8</w:t>
            </w:r>
            <w:r w:rsidRPr="002816F3">
              <w:rPr>
                <w:rFonts w:asciiTheme="minorHAnsi" w:hAnsiTheme="minorHAnsi"/>
                <w:lang w:val="en-US"/>
              </w:rPr>
              <w:t>.19</w:t>
            </w:r>
          </w:p>
        </w:tc>
      </w:tr>
      <w:tr w:rsidR="005549AE" w:rsidTr="00F13F5D">
        <w:trPr>
          <w:trHeight w:val="217"/>
        </w:trPr>
        <w:tc>
          <w:tcPr>
            <w:tcW w:w="3057" w:type="dxa"/>
          </w:tcPr>
          <w:p w:rsidR="005549AE" w:rsidRPr="00ED7044" w:rsidRDefault="005549AE" w:rsidP="00794617">
            <w:pPr>
              <w:ind w:left="-13"/>
              <w:jc w:val="center"/>
              <w:rPr>
                <w:rFonts w:asciiTheme="minorHAnsi" w:hAnsiTheme="minorHAnsi"/>
                <w:sz w:val="24"/>
                <w:szCs w:val="24"/>
                <w:lang w:val="en-US"/>
              </w:rPr>
            </w:pPr>
            <w:r w:rsidRPr="00ED7044">
              <w:rPr>
                <w:rFonts w:asciiTheme="minorHAnsi" w:hAnsiTheme="minorHAnsi"/>
                <w:sz w:val="24"/>
                <w:szCs w:val="24"/>
                <w:lang w:val="en-US"/>
              </w:rPr>
              <w:t>Year</w:t>
            </w:r>
          </w:p>
        </w:tc>
        <w:tc>
          <w:tcPr>
            <w:tcW w:w="6484" w:type="dxa"/>
            <w:gridSpan w:val="37"/>
          </w:tcPr>
          <w:p w:rsidR="005549AE" w:rsidRPr="00ED7044" w:rsidRDefault="005549AE" w:rsidP="00794617">
            <w:pPr>
              <w:ind w:left="-13"/>
              <w:jc w:val="center"/>
              <w:rPr>
                <w:rFonts w:asciiTheme="minorHAnsi" w:hAnsiTheme="minorHAnsi"/>
                <w:sz w:val="24"/>
                <w:szCs w:val="24"/>
                <w:lang w:val="en-US"/>
              </w:rPr>
            </w:pPr>
            <w:r w:rsidRPr="00ED7044">
              <w:rPr>
                <w:rFonts w:asciiTheme="minorHAnsi" w:hAnsiTheme="minorHAnsi"/>
                <w:sz w:val="24"/>
                <w:szCs w:val="24"/>
                <w:lang w:val="en-US"/>
              </w:rPr>
              <w:t>2019</w:t>
            </w:r>
          </w:p>
        </w:tc>
      </w:tr>
      <w:tr w:rsidR="00612E07" w:rsidTr="00F13F5D">
        <w:trPr>
          <w:trHeight w:val="370"/>
        </w:trPr>
        <w:tc>
          <w:tcPr>
            <w:tcW w:w="3057" w:type="dxa"/>
          </w:tcPr>
          <w:p w:rsidR="00612E07" w:rsidRPr="00ED7044" w:rsidRDefault="00612E07" w:rsidP="00794617">
            <w:pPr>
              <w:ind w:left="-13"/>
              <w:jc w:val="center"/>
              <w:rPr>
                <w:rFonts w:asciiTheme="minorHAnsi" w:hAnsiTheme="minorHAnsi"/>
                <w:sz w:val="24"/>
                <w:szCs w:val="24"/>
                <w:lang w:val="en-US"/>
              </w:rPr>
            </w:pPr>
            <w:r w:rsidRPr="00ED7044">
              <w:rPr>
                <w:rFonts w:asciiTheme="minorHAnsi" w:hAnsiTheme="minorHAnsi"/>
                <w:sz w:val="24"/>
                <w:szCs w:val="24"/>
                <w:lang w:val="en-US"/>
              </w:rPr>
              <w:t>Month</w:t>
            </w:r>
          </w:p>
        </w:tc>
        <w:tc>
          <w:tcPr>
            <w:tcW w:w="720" w:type="dxa"/>
            <w:gridSpan w:val="4"/>
          </w:tcPr>
          <w:p w:rsidR="00612E07" w:rsidRPr="00ED7044" w:rsidRDefault="00612E07" w:rsidP="00794617">
            <w:pPr>
              <w:ind w:left="-13"/>
              <w:jc w:val="center"/>
              <w:rPr>
                <w:rFonts w:asciiTheme="minorHAnsi" w:hAnsiTheme="minorHAnsi"/>
                <w:sz w:val="24"/>
                <w:szCs w:val="24"/>
                <w:lang w:val="en-US"/>
              </w:rPr>
            </w:pPr>
            <w:r w:rsidRPr="00ED7044">
              <w:rPr>
                <w:rFonts w:asciiTheme="minorHAnsi" w:hAnsiTheme="minorHAnsi"/>
                <w:sz w:val="24"/>
                <w:szCs w:val="24"/>
                <w:lang w:val="en-US"/>
              </w:rPr>
              <w:t>April</w:t>
            </w:r>
          </w:p>
        </w:tc>
        <w:tc>
          <w:tcPr>
            <w:tcW w:w="720" w:type="dxa"/>
            <w:gridSpan w:val="4"/>
          </w:tcPr>
          <w:p w:rsidR="00612E07" w:rsidRPr="00ED7044" w:rsidRDefault="00612E07" w:rsidP="00794617">
            <w:pPr>
              <w:ind w:left="-13"/>
              <w:jc w:val="center"/>
              <w:rPr>
                <w:rFonts w:asciiTheme="minorHAnsi" w:hAnsiTheme="minorHAnsi"/>
                <w:sz w:val="24"/>
                <w:szCs w:val="24"/>
                <w:lang w:val="en-US"/>
              </w:rPr>
            </w:pPr>
            <w:r w:rsidRPr="00ED7044">
              <w:rPr>
                <w:rFonts w:asciiTheme="minorHAnsi" w:hAnsiTheme="minorHAnsi"/>
                <w:sz w:val="24"/>
                <w:szCs w:val="24"/>
                <w:lang w:val="en-US"/>
              </w:rPr>
              <w:t>May</w:t>
            </w:r>
          </w:p>
        </w:tc>
        <w:tc>
          <w:tcPr>
            <w:tcW w:w="720" w:type="dxa"/>
            <w:gridSpan w:val="4"/>
          </w:tcPr>
          <w:p w:rsidR="00612E07" w:rsidRPr="00ED7044" w:rsidRDefault="00612E07" w:rsidP="00794617">
            <w:pPr>
              <w:ind w:left="-13"/>
              <w:jc w:val="center"/>
              <w:rPr>
                <w:rFonts w:asciiTheme="minorHAnsi" w:hAnsiTheme="minorHAnsi"/>
                <w:sz w:val="24"/>
                <w:szCs w:val="24"/>
                <w:lang w:val="en-US"/>
              </w:rPr>
            </w:pPr>
            <w:r w:rsidRPr="00ED7044">
              <w:rPr>
                <w:rFonts w:asciiTheme="minorHAnsi" w:hAnsiTheme="minorHAnsi"/>
                <w:sz w:val="24"/>
                <w:szCs w:val="24"/>
                <w:lang w:val="en-US"/>
              </w:rPr>
              <w:t>June</w:t>
            </w:r>
          </w:p>
        </w:tc>
        <w:tc>
          <w:tcPr>
            <w:tcW w:w="720" w:type="dxa"/>
            <w:gridSpan w:val="4"/>
          </w:tcPr>
          <w:p w:rsidR="00612E07" w:rsidRPr="00ED7044" w:rsidRDefault="00612E07" w:rsidP="00794617">
            <w:pPr>
              <w:ind w:left="-13"/>
              <w:jc w:val="center"/>
              <w:rPr>
                <w:rFonts w:asciiTheme="minorHAnsi" w:hAnsiTheme="minorHAnsi"/>
                <w:sz w:val="24"/>
                <w:szCs w:val="24"/>
                <w:lang w:val="en-US"/>
              </w:rPr>
            </w:pPr>
            <w:r w:rsidRPr="00ED7044">
              <w:rPr>
                <w:rFonts w:asciiTheme="minorHAnsi" w:hAnsiTheme="minorHAnsi"/>
                <w:sz w:val="24"/>
                <w:szCs w:val="24"/>
                <w:lang w:val="en-US"/>
              </w:rPr>
              <w:t>July</w:t>
            </w:r>
          </w:p>
        </w:tc>
        <w:tc>
          <w:tcPr>
            <w:tcW w:w="720" w:type="dxa"/>
            <w:gridSpan w:val="4"/>
          </w:tcPr>
          <w:p w:rsidR="00612E07" w:rsidRPr="00612E07" w:rsidRDefault="00612E07" w:rsidP="00794617">
            <w:pPr>
              <w:ind w:left="-13"/>
              <w:jc w:val="center"/>
              <w:rPr>
                <w:rFonts w:asciiTheme="minorHAnsi" w:hAnsiTheme="minorHAnsi"/>
                <w:sz w:val="24"/>
                <w:szCs w:val="24"/>
                <w:lang w:val="en-US"/>
              </w:rPr>
            </w:pPr>
            <w:r w:rsidRPr="00612E07">
              <w:rPr>
                <w:rFonts w:asciiTheme="minorHAnsi" w:hAnsiTheme="minorHAnsi"/>
                <w:sz w:val="24"/>
                <w:szCs w:val="24"/>
                <w:lang w:val="en-US"/>
              </w:rPr>
              <w:t>Aug</w:t>
            </w:r>
          </w:p>
        </w:tc>
        <w:tc>
          <w:tcPr>
            <w:tcW w:w="720" w:type="dxa"/>
            <w:gridSpan w:val="4"/>
          </w:tcPr>
          <w:p w:rsidR="00612E07" w:rsidRPr="00612E07" w:rsidRDefault="00612E07" w:rsidP="00794617">
            <w:pPr>
              <w:ind w:left="-13"/>
              <w:rPr>
                <w:rFonts w:asciiTheme="minorHAnsi" w:hAnsiTheme="minorHAnsi"/>
                <w:sz w:val="24"/>
                <w:szCs w:val="24"/>
              </w:rPr>
            </w:pPr>
            <w:r>
              <w:rPr>
                <w:rFonts w:asciiTheme="minorHAnsi" w:hAnsiTheme="minorHAnsi"/>
                <w:sz w:val="20"/>
                <w:szCs w:val="20"/>
                <w:lang w:val="en-US"/>
              </w:rPr>
              <w:t xml:space="preserve">   </w:t>
            </w:r>
            <w:r w:rsidRPr="00612E07">
              <w:rPr>
                <w:rFonts w:asciiTheme="minorHAnsi" w:hAnsiTheme="minorHAnsi"/>
                <w:sz w:val="24"/>
                <w:szCs w:val="24"/>
                <w:lang w:val="en-US"/>
              </w:rPr>
              <w:t>Sep</w:t>
            </w:r>
          </w:p>
        </w:tc>
        <w:tc>
          <w:tcPr>
            <w:tcW w:w="680" w:type="dxa"/>
            <w:gridSpan w:val="5"/>
          </w:tcPr>
          <w:p w:rsidR="00612E07" w:rsidRPr="00612E07" w:rsidRDefault="00612E07" w:rsidP="00F13F5D">
            <w:pPr>
              <w:jc w:val="center"/>
              <w:rPr>
                <w:rFonts w:asciiTheme="minorHAnsi" w:hAnsiTheme="minorHAnsi"/>
                <w:sz w:val="24"/>
                <w:szCs w:val="24"/>
              </w:rPr>
            </w:pPr>
            <w:r>
              <w:rPr>
                <w:rFonts w:asciiTheme="minorHAnsi" w:hAnsiTheme="minorHAnsi"/>
                <w:sz w:val="24"/>
                <w:szCs w:val="24"/>
              </w:rPr>
              <w:t>Oct</w:t>
            </w:r>
          </w:p>
        </w:tc>
        <w:tc>
          <w:tcPr>
            <w:tcW w:w="717" w:type="dxa"/>
            <w:gridSpan w:val="4"/>
          </w:tcPr>
          <w:p w:rsidR="00612E07" w:rsidRPr="00612E07" w:rsidRDefault="00612E07" w:rsidP="00F13F5D">
            <w:pPr>
              <w:jc w:val="center"/>
              <w:rPr>
                <w:rFonts w:asciiTheme="minorHAnsi" w:hAnsiTheme="minorHAnsi"/>
                <w:sz w:val="24"/>
                <w:szCs w:val="24"/>
              </w:rPr>
            </w:pPr>
            <w:r>
              <w:rPr>
                <w:rFonts w:asciiTheme="minorHAnsi" w:hAnsiTheme="minorHAnsi"/>
                <w:sz w:val="24"/>
                <w:szCs w:val="24"/>
              </w:rPr>
              <w:t>Nov</w:t>
            </w:r>
          </w:p>
        </w:tc>
        <w:tc>
          <w:tcPr>
            <w:tcW w:w="767" w:type="dxa"/>
            <w:gridSpan w:val="4"/>
          </w:tcPr>
          <w:p w:rsidR="00612E07" w:rsidRPr="00612E07" w:rsidRDefault="00612E07" w:rsidP="00F13F5D">
            <w:pPr>
              <w:jc w:val="center"/>
              <w:rPr>
                <w:rFonts w:asciiTheme="minorHAnsi" w:hAnsiTheme="minorHAnsi"/>
                <w:sz w:val="24"/>
                <w:szCs w:val="24"/>
              </w:rPr>
            </w:pPr>
            <w:r>
              <w:rPr>
                <w:rFonts w:asciiTheme="minorHAnsi" w:hAnsiTheme="minorHAnsi"/>
                <w:sz w:val="24"/>
                <w:szCs w:val="24"/>
              </w:rPr>
              <w:t>Dec</w:t>
            </w:r>
          </w:p>
        </w:tc>
      </w:tr>
      <w:tr w:rsidR="00612E07" w:rsidRPr="00365A5D" w:rsidTr="00F13F5D">
        <w:trPr>
          <w:trHeight w:val="400"/>
        </w:trPr>
        <w:tc>
          <w:tcPr>
            <w:tcW w:w="3057" w:type="dxa"/>
          </w:tcPr>
          <w:p w:rsidR="00612E07" w:rsidRPr="00ED7044" w:rsidRDefault="00612E07" w:rsidP="00794617">
            <w:pPr>
              <w:ind w:left="-13"/>
              <w:jc w:val="center"/>
              <w:rPr>
                <w:rFonts w:asciiTheme="minorHAnsi" w:hAnsiTheme="minorHAnsi"/>
                <w:sz w:val="24"/>
                <w:szCs w:val="24"/>
                <w:lang w:val="en-US"/>
              </w:rPr>
            </w:pPr>
            <w:r w:rsidRPr="00ED7044">
              <w:rPr>
                <w:rFonts w:asciiTheme="minorHAnsi" w:hAnsiTheme="minorHAnsi"/>
                <w:sz w:val="24"/>
                <w:szCs w:val="24"/>
                <w:lang w:val="en-US"/>
              </w:rPr>
              <w:t>Week</w:t>
            </w:r>
          </w:p>
        </w:tc>
        <w:tc>
          <w:tcPr>
            <w:tcW w:w="180" w:type="dxa"/>
          </w:tcPr>
          <w:p w:rsidR="00612E07" w:rsidRPr="00ED7044" w:rsidRDefault="00612E07" w:rsidP="00794617">
            <w:pPr>
              <w:ind w:left="-13"/>
              <w:jc w:val="center"/>
              <w:rPr>
                <w:rFonts w:asciiTheme="minorHAnsi" w:hAnsiTheme="minorHAnsi"/>
                <w:sz w:val="16"/>
                <w:szCs w:val="16"/>
                <w:lang w:val="en-US"/>
              </w:rPr>
            </w:pPr>
            <w:r w:rsidRPr="00ED7044">
              <w:rPr>
                <w:rFonts w:asciiTheme="minorHAnsi" w:hAnsiTheme="minorHAnsi"/>
                <w:sz w:val="16"/>
                <w:szCs w:val="16"/>
                <w:lang w:val="en-US"/>
              </w:rPr>
              <w:t>1</w:t>
            </w:r>
          </w:p>
        </w:tc>
        <w:tc>
          <w:tcPr>
            <w:tcW w:w="180" w:type="dxa"/>
          </w:tcPr>
          <w:p w:rsidR="00612E07" w:rsidRPr="00ED7044" w:rsidRDefault="00612E07" w:rsidP="00794617">
            <w:pPr>
              <w:ind w:left="-13"/>
              <w:jc w:val="center"/>
              <w:rPr>
                <w:rFonts w:asciiTheme="minorHAnsi" w:hAnsiTheme="minorHAnsi"/>
                <w:sz w:val="16"/>
                <w:szCs w:val="16"/>
                <w:lang w:val="en-US"/>
              </w:rPr>
            </w:pPr>
            <w:r w:rsidRPr="00ED7044">
              <w:rPr>
                <w:rFonts w:asciiTheme="minorHAnsi" w:hAnsiTheme="minorHAnsi"/>
                <w:sz w:val="16"/>
                <w:szCs w:val="16"/>
                <w:lang w:val="en-US"/>
              </w:rPr>
              <w:t>2</w:t>
            </w:r>
          </w:p>
        </w:tc>
        <w:tc>
          <w:tcPr>
            <w:tcW w:w="180" w:type="dxa"/>
          </w:tcPr>
          <w:p w:rsidR="00612E07" w:rsidRPr="00ED7044" w:rsidRDefault="00612E07" w:rsidP="00794617">
            <w:pPr>
              <w:ind w:left="-13"/>
              <w:jc w:val="center"/>
              <w:rPr>
                <w:rFonts w:asciiTheme="minorHAnsi" w:hAnsiTheme="minorHAnsi"/>
                <w:sz w:val="16"/>
                <w:szCs w:val="16"/>
                <w:lang w:val="en-US"/>
              </w:rPr>
            </w:pPr>
            <w:r w:rsidRPr="00ED7044">
              <w:rPr>
                <w:rFonts w:asciiTheme="minorHAnsi" w:hAnsiTheme="minorHAnsi"/>
                <w:sz w:val="16"/>
                <w:szCs w:val="16"/>
                <w:lang w:val="en-US"/>
              </w:rPr>
              <w:t>3</w:t>
            </w:r>
          </w:p>
        </w:tc>
        <w:tc>
          <w:tcPr>
            <w:tcW w:w="180" w:type="dxa"/>
          </w:tcPr>
          <w:p w:rsidR="00612E07" w:rsidRPr="00ED7044" w:rsidRDefault="00612E07" w:rsidP="00794617">
            <w:pPr>
              <w:ind w:left="-13"/>
              <w:jc w:val="center"/>
              <w:rPr>
                <w:rFonts w:asciiTheme="minorHAnsi" w:hAnsiTheme="minorHAnsi"/>
                <w:sz w:val="16"/>
                <w:szCs w:val="16"/>
                <w:lang w:val="en-US"/>
              </w:rPr>
            </w:pPr>
            <w:r w:rsidRPr="00ED7044">
              <w:rPr>
                <w:rFonts w:asciiTheme="minorHAnsi" w:hAnsiTheme="minorHAnsi"/>
                <w:sz w:val="16"/>
                <w:szCs w:val="16"/>
                <w:lang w:val="en-US"/>
              </w:rPr>
              <w:t>4</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1</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2</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3</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4</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1</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2</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3</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4</w:t>
            </w:r>
          </w:p>
        </w:tc>
        <w:tc>
          <w:tcPr>
            <w:tcW w:w="180" w:type="dxa"/>
          </w:tcPr>
          <w:p w:rsidR="00612E07" w:rsidRPr="00ED7044" w:rsidRDefault="00612E07" w:rsidP="00794617">
            <w:pPr>
              <w:ind w:left="-13"/>
              <w:jc w:val="center"/>
              <w:rPr>
                <w:rFonts w:asciiTheme="minorHAnsi" w:hAnsiTheme="minorHAnsi"/>
                <w:sz w:val="16"/>
                <w:szCs w:val="16"/>
                <w:lang w:val="en-US"/>
              </w:rPr>
            </w:pPr>
            <w:r w:rsidRPr="00ED7044">
              <w:rPr>
                <w:rFonts w:asciiTheme="minorHAnsi" w:hAnsiTheme="minorHAnsi"/>
                <w:sz w:val="16"/>
                <w:szCs w:val="16"/>
                <w:lang w:val="en-US"/>
              </w:rPr>
              <w:t>1</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2</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3</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4</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1</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2</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3</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4</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1</w:t>
            </w:r>
          </w:p>
        </w:tc>
        <w:tc>
          <w:tcPr>
            <w:tcW w:w="180" w:type="dxa"/>
          </w:tcPr>
          <w:p w:rsidR="00612E07" w:rsidRPr="00ED7044" w:rsidRDefault="00612E07" w:rsidP="00794617">
            <w:pPr>
              <w:ind w:left="-13"/>
              <w:jc w:val="center"/>
              <w:rPr>
                <w:rFonts w:asciiTheme="minorHAnsi" w:hAnsiTheme="minorHAnsi"/>
                <w:sz w:val="16"/>
                <w:szCs w:val="16"/>
                <w:lang w:val="en-US"/>
              </w:rPr>
            </w:pPr>
            <w:r>
              <w:rPr>
                <w:rFonts w:asciiTheme="minorHAnsi" w:hAnsiTheme="minorHAnsi"/>
                <w:sz w:val="16"/>
                <w:szCs w:val="16"/>
                <w:lang w:val="en-US"/>
              </w:rPr>
              <w:t>2</w:t>
            </w:r>
          </w:p>
        </w:tc>
        <w:tc>
          <w:tcPr>
            <w:tcW w:w="180" w:type="dxa"/>
          </w:tcPr>
          <w:p w:rsidR="00612E07" w:rsidRPr="00ED7044" w:rsidRDefault="00612E07" w:rsidP="00794617">
            <w:pPr>
              <w:ind w:left="-13"/>
              <w:jc w:val="center"/>
              <w:rPr>
                <w:rFonts w:asciiTheme="minorHAnsi" w:hAnsiTheme="minorHAnsi"/>
                <w:sz w:val="16"/>
                <w:szCs w:val="16"/>
                <w:lang w:val="en-US"/>
              </w:rPr>
            </w:pPr>
            <w:r w:rsidRPr="00ED7044">
              <w:rPr>
                <w:rFonts w:asciiTheme="minorHAnsi" w:hAnsiTheme="minorHAnsi"/>
                <w:sz w:val="16"/>
                <w:szCs w:val="16"/>
                <w:lang w:val="en-US"/>
              </w:rPr>
              <w:t>3</w:t>
            </w:r>
          </w:p>
        </w:tc>
        <w:tc>
          <w:tcPr>
            <w:tcW w:w="180" w:type="dxa"/>
          </w:tcPr>
          <w:p w:rsidR="00612E07" w:rsidRPr="00ED7044" w:rsidRDefault="00612E07" w:rsidP="00794617">
            <w:pPr>
              <w:rPr>
                <w:rFonts w:asciiTheme="minorHAnsi" w:hAnsiTheme="minorHAnsi"/>
                <w:sz w:val="16"/>
                <w:szCs w:val="16"/>
                <w:lang w:val="en-US"/>
              </w:rPr>
            </w:pPr>
            <w:r w:rsidRPr="00ED7044">
              <w:rPr>
                <w:rFonts w:asciiTheme="minorHAnsi" w:hAnsiTheme="minorHAnsi"/>
                <w:sz w:val="16"/>
                <w:szCs w:val="16"/>
                <w:lang w:val="en-US"/>
              </w:rPr>
              <w:t>4</w:t>
            </w:r>
          </w:p>
        </w:tc>
        <w:tc>
          <w:tcPr>
            <w:tcW w:w="200" w:type="dxa"/>
          </w:tcPr>
          <w:p w:rsidR="00612E07" w:rsidRPr="00ED7044" w:rsidRDefault="00612E07" w:rsidP="00794617">
            <w:pPr>
              <w:rPr>
                <w:rFonts w:asciiTheme="minorHAnsi" w:hAnsiTheme="minorHAnsi"/>
                <w:sz w:val="16"/>
                <w:szCs w:val="16"/>
                <w:lang w:val="en-US"/>
              </w:rPr>
            </w:pPr>
            <w:r>
              <w:rPr>
                <w:rFonts w:asciiTheme="minorHAnsi" w:hAnsiTheme="minorHAnsi"/>
                <w:sz w:val="16"/>
                <w:szCs w:val="16"/>
                <w:lang w:val="en-US"/>
              </w:rPr>
              <w:t>1</w:t>
            </w:r>
          </w:p>
        </w:tc>
        <w:tc>
          <w:tcPr>
            <w:tcW w:w="160" w:type="dxa"/>
          </w:tcPr>
          <w:p w:rsidR="00612E07" w:rsidRPr="00ED7044" w:rsidRDefault="00612E07" w:rsidP="00794617">
            <w:pPr>
              <w:rPr>
                <w:rFonts w:asciiTheme="minorHAnsi" w:hAnsiTheme="minorHAnsi"/>
                <w:sz w:val="16"/>
                <w:szCs w:val="16"/>
                <w:lang w:val="en-US"/>
              </w:rPr>
            </w:pPr>
            <w:r>
              <w:rPr>
                <w:rFonts w:asciiTheme="minorHAnsi" w:hAnsiTheme="minorHAnsi"/>
                <w:sz w:val="16"/>
                <w:szCs w:val="16"/>
                <w:lang w:val="en-US"/>
              </w:rPr>
              <w:t>2</w:t>
            </w:r>
          </w:p>
        </w:tc>
        <w:tc>
          <w:tcPr>
            <w:tcW w:w="160" w:type="dxa"/>
          </w:tcPr>
          <w:p w:rsidR="00612E07" w:rsidRPr="00ED7044" w:rsidRDefault="00612E07" w:rsidP="00794617">
            <w:pPr>
              <w:rPr>
                <w:rFonts w:asciiTheme="minorHAnsi" w:hAnsiTheme="minorHAnsi"/>
                <w:sz w:val="16"/>
                <w:szCs w:val="16"/>
                <w:lang w:val="en-US"/>
              </w:rPr>
            </w:pPr>
            <w:r>
              <w:rPr>
                <w:rFonts w:asciiTheme="minorHAnsi" w:hAnsiTheme="minorHAnsi"/>
                <w:sz w:val="16"/>
                <w:szCs w:val="16"/>
                <w:lang w:val="en-US"/>
              </w:rPr>
              <w:t>3</w:t>
            </w:r>
          </w:p>
        </w:tc>
        <w:tc>
          <w:tcPr>
            <w:tcW w:w="160" w:type="dxa"/>
            <w:gridSpan w:val="2"/>
          </w:tcPr>
          <w:p w:rsidR="00612E07" w:rsidRPr="00ED7044" w:rsidRDefault="00612E07" w:rsidP="00794617">
            <w:pPr>
              <w:rPr>
                <w:rFonts w:asciiTheme="minorHAnsi" w:hAnsiTheme="minorHAnsi"/>
                <w:sz w:val="16"/>
                <w:szCs w:val="16"/>
                <w:lang w:val="en-US"/>
              </w:rPr>
            </w:pPr>
            <w:r>
              <w:rPr>
                <w:rFonts w:asciiTheme="minorHAnsi" w:hAnsiTheme="minorHAnsi"/>
                <w:sz w:val="16"/>
                <w:szCs w:val="16"/>
                <w:lang w:val="en-US"/>
              </w:rPr>
              <w:t>4</w:t>
            </w:r>
          </w:p>
        </w:tc>
        <w:tc>
          <w:tcPr>
            <w:tcW w:w="167" w:type="dxa"/>
          </w:tcPr>
          <w:p w:rsidR="00612E07" w:rsidRPr="00ED7044" w:rsidRDefault="00612E07" w:rsidP="00794617">
            <w:pPr>
              <w:rPr>
                <w:rFonts w:asciiTheme="minorHAnsi" w:hAnsiTheme="minorHAnsi"/>
                <w:sz w:val="16"/>
                <w:szCs w:val="16"/>
                <w:lang w:val="en-US"/>
              </w:rPr>
            </w:pPr>
            <w:r>
              <w:rPr>
                <w:rFonts w:asciiTheme="minorHAnsi" w:hAnsiTheme="minorHAnsi"/>
                <w:sz w:val="16"/>
                <w:szCs w:val="16"/>
                <w:lang w:val="en-US"/>
              </w:rPr>
              <w:t>1</w:t>
            </w:r>
          </w:p>
        </w:tc>
        <w:tc>
          <w:tcPr>
            <w:tcW w:w="187" w:type="dxa"/>
          </w:tcPr>
          <w:p w:rsidR="00612E07" w:rsidRPr="00ED7044" w:rsidRDefault="00612E07" w:rsidP="00794617">
            <w:pPr>
              <w:rPr>
                <w:rFonts w:asciiTheme="minorHAnsi" w:hAnsiTheme="minorHAnsi"/>
                <w:sz w:val="16"/>
                <w:szCs w:val="16"/>
                <w:lang w:val="en-US"/>
              </w:rPr>
            </w:pPr>
            <w:r>
              <w:rPr>
                <w:rFonts w:asciiTheme="minorHAnsi" w:hAnsiTheme="minorHAnsi"/>
                <w:sz w:val="16"/>
                <w:szCs w:val="16"/>
                <w:lang w:val="en-US"/>
              </w:rPr>
              <w:t>2</w:t>
            </w:r>
          </w:p>
        </w:tc>
        <w:tc>
          <w:tcPr>
            <w:tcW w:w="187" w:type="dxa"/>
          </w:tcPr>
          <w:p w:rsidR="00612E07" w:rsidRPr="00ED7044" w:rsidRDefault="00612E07" w:rsidP="00794617">
            <w:pPr>
              <w:rPr>
                <w:rFonts w:asciiTheme="minorHAnsi" w:hAnsiTheme="minorHAnsi"/>
                <w:sz w:val="16"/>
                <w:szCs w:val="16"/>
                <w:lang w:val="en-US"/>
              </w:rPr>
            </w:pPr>
            <w:r>
              <w:rPr>
                <w:rFonts w:asciiTheme="minorHAnsi" w:hAnsiTheme="minorHAnsi"/>
                <w:sz w:val="16"/>
                <w:szCs w:val="16"/>
                <w:lang w:val="en-US"/>
              </w:rPr>
              <w:t>3</w:t>
            </w:r>
          </w:p>
        </w:tc>
        <w:tc>
          <w:tcPr>
            <w:tcW w:w="176" w:type="dxa"/>
          </w:tcPr>
          <w:p w:rsidR="00612E07" w:rsidRPr="00ED7044" w:rsidRDefault="00612E07" w:rsidP="00794617">
            <w:pPr>
              <w:rPr>
                <w:rFonts w:asciiTheme="minorHAnsi" w:hAnsiTheme="minorHAnsi"/>
                <w:sz w:val="16"/>
                <w:szCs w:val="16"/>
                <w:lang w:val="en-US"/>
              </w:rPr>
            </w:pPr>
            <w:r>
              <w:rPr>
                <w:rFonts w:asciiTheme="minorHAnsi" w:hAnsiTheme="minorHAnsi"/>
                <w:sz w:val="16"/>
                <w:szCs w:val="16"/>
                <w:lang w:val="en-US"/>
              </w:rPr>
              <w:t>4</w:t>
            </w:r>
          </w:p>
        </w:tc>
        <w:tc>
          <w:tcPr>
            <w:tcW w:w="200" w:type="dxa"/>
          </w:tcPr>
          <w:p w:rsidR="00612E07" w:rsidRPr="00ED7044" w:rsidRDefault="00612E07" w:rsidP="00794617">
            <w:pPr>
              <w:rPr>
                <w:rFonts w:asciiTheme="minorHAnsi" w:hAnsiTheme="minorHAnsi"/>
                <w:sz w:val="16"/>
                <w:szCs w:val="16"/>
                <w:lang w:val="en-US"/>
              </w:rPr>
            </w:pPr>
            <w:r>
              <w:rPr>
                <w:rFonts w:asciiTheme="minorHAnsi" w:hAnsiTheme="minorHAnsi"/>
                <w:sz w:val="16"/>
                <w:szCs w:val="16"/>
                <w:lang w:val="en-US"/>
              </w:rPr>
              <w:t>1</w:t>
            </w:r>
          </w:p>
        </w:tc>
        <w:tc>
          <w:tcPr>
            <w:tcW w:w="207" w:type="dxa"/>
          </w:tcPr>
          <w:p w:rsidR="00612E07" w:rsidRPr="00ED7044" w:rsidRDefault="00612E07" w:rsidP="00794617">
            <w:pPr>
              <w:rPr>
                <w:rFonts w:asciiTheme="minorHAnsi" w:hAnsiTheme="minorHAnsi"/>
                <w:sz w:val="16"/>
                <w:szCs w:val="16"/>
                <w:lang w:val="en-US"/>
              </w:rPr>
            </w:pPr>
            <w:r>
              <w:rPr>
                <w:rFonts w:asciiTheme="minorHAnsi" w:hAnsiTheme="minorHAnsi"/>
                <w:sz w:val="16"/>
                <w:szCs w:val="16"/>
                <w:lang w:val="en-US"/>
              </w:rPr>
              <w:t>2</w:t>
            </w:r>
          </w:p>
        </w:tc>
        <w:tc>
          <w:tcPr>
            <w:tcW w:w="193" w:type="dxa"/>
          </w:tcPr>
          <w:p w:rsidR="00612E07" w:rsidRPr="00ED7044" w:rsidRDefault="00612E07" w:rsidP="00794617">
            <w:pPr>
              <w:rPr>
                <w:rFonts w:asciiTheme="minorHAnsi" w:hAnsiTheme="minorHAnsi"/>
                <w:sz w:val="16"/>
                <w:szCs w:val="16"/>
                <w:lang w:val="en-US"/>
              </w:rPr>
            </w:pPr>
            <w:r>
              <w:rPr>
                <w:rFonts w:asciiTheme="minorHAnsi" w:hAnsiTheme="minorHAnsi"/>
                <w:sz w:val="16"/>
                <w:szCs w:val="16"/>
                <w:lang w:val="en-US"/>
              </w:rPr>
              <w:t>3</w:t>
            </w:r>
          </w:p>
        </w:tc>
        <w:tc>
          <w:tcPr>
            <w:tcW w:w="167" w:type="dxa"/>
          </w:tcPr>
          <w:p w:rsidR="00612E07" w:rsidRPr="00ED7044" w:rsidRDefault="00612E07" w:rsidP="00794617">
            <w:pPr>
              <w:rPr>
                <w:rFonts w:asciiTheme="minorHAnsi" w:hAnsiTheme="minorHAnsi"/>
                <w:sz w:val="16"/>
                <w:szCs w:val="16"/>
                <w:lang w:val="en-US"/>
              </w:rPr>
            </w:pPr>
            <w:r>
              <w:rPr>
                <w:rFonts w:asciiTheme="minorHAnsi" w:hAnsiTheme="minorHAnsi"/>
                <w:sz w:val="16"/>
                <w:szCs w:val="16"/>
                <w:lang w:val="en-US"/>
              </w:rPr>
              <w:t>4</w:t>
            </w:r>
          </w:p>
        </w:tc>
      </w:tr>
      <w:tr w:rsidR="00612E07" w:rsidTr="00F13F5D">
        <w:trPr>
          <w:trHeight w:val="364"/>
        </w:trPr>
        <w:tc>
          <w:tcPr>
            <w:tcW w:w="3057" w:type="dxa"/>
          </w:tcPr>
          <w:p w:rsidR="00612E07" w:rsidRPr="00ED7044" w:rsidRDefault="00612E07" w:rsidP="00794617">
            <w:pPr>
              <w:ind w:left="-13"/>
              <w:rPr>
                <w:rFonts w:asciiTheme="minorHAnsi" w:hAnsiTheme="minorHAnsi" w:cs="Arial"/>
                <w:sz w:val="18"/>
                <w:szCs w:val="18"/>
                <w:lang w:val="en-US"/>
              </w:rPr>
            </w:pPr>
            <w:r w:rsidRPr="00ED7044">
              <w:rPr>
                <w:rFonts w:asciiTheme="minorHAnsi" w:hAnsiTheme="minorHAnsi" w:cs="Arial"/>
                <w:sz w:val="18"/>
                <w:szCs w:val="18"/>
                <w:lang w:val="en-US"/>
              </w:rPr>
              <w:t>S32V234 Board Evaluation</w:t>
            </w:r>
          </w:p>
        </w:tc>
        <w:tc>
          <w:tcPr>
            <w:tcW w:w="180" w:type="dxa"/>
          </w:tcPr>
          <w:p w:rsidR="00612E07" w:rsidRPr="00C91F88" w:rsidRDefault="00612E07" w:rsidP="00794617">
            <w:pPr>
              <w:jc w:val="center"/>
              <w:rPr>
                <w:color w:val="000000" w:themeColor="text1"/>
              </w:rPr>
            </w:pPr>
            <w:r>
              <w:rPr>
                <w:noProof/>
                <w:color w:val="000000" w:themeColor="text1"/>
              </w:rPr>
              <mc:AlternateContent>
                <mc:Choice Requires="wps">
                  <w:drawing>
                    <wp:anchor distT="0" distB="0" distL="114300" distR="114300" simplePos="0" relativeHeight="252054528" behindDoc="0" locked="0" layoutInCell="1" allowOverlap="1" wp14:anchorId="1958823F" wp14:editId="738961BB">
                      <wp:simplePos x="0" y="0"/>
                      <wp:positionH relativeFrom="column">
                        <wp:posOffset>-41275</wp:posOffset>
                      </wp:positionH>
                      <wp:positionV relativeFrom="paragraph">
                        <wp:posOffset>139700</wp:posOffset>
                      </wp:positionV>
                      <wp:extent cx="398780" cy="45720"/>
                      <wp:effectExtent l="0" t="0" r="127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98780" cy="45720"/>
                              </a:xfrm>
                              <a:prstGeom prst="rect">
                                <a:avLst/>
                              </a:prstGeom>
                              <a:solidFill>
                                <a:srgbClr val="FF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16765" id="Rectangle 8" o:spid="_x0000_s1026" style="position:absolute;margin-left:-3.25pt;margin-top:11pt;width:31.4pt;height:3.6pt;flip:y;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" fillcolor="red" strokecolor="#2f528f" strokeweight="1pt">
                      <v:path arrowok="t"/>
                    </v:rect>
                  </w:pict>
                </mc:Fallback>
              </mc:AlternateConten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gridSpan w:val="2"/>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76"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207" w:type="dxa"/>
          </w:tcPr>
          <w:p w:rsidR="00612E07" w:rsidRDefault="00612E07" w:rsidP="00794617">
            <w:pPr>
              <w:ind w:left="-13"/>
              <w:jc w:val="center"/>
              <w:rPr>
                <w:sz w:val="24"/>
                <w:szCs w:val="24"/>
                <w:lang w:val="en-US"/>
              </w:rPr>
            </w:pPr>
          </w:p>
        </w:tc>
        <w:tc>
          <w:tcPr>
            <w:tcW w:w="193" w:type="dxa"/>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r>
      <w:tr w:rsidR="00612E07" w:rsidTr="00F13F5D">
        <w:trPr>
          <w:trHeight w:val="418"/>
        </w:trPr>
        <w:tc>
          <w:tcPr>
            <w:tcW w:w="3057" w:type="dxa"/>
          </w:tcPr>
          <w:p w:rsidR="00612E07" w:rsidRPr="00ED7044" w:rsidRDefault="00612E07" w:rsidP="00794617">
            <w:pPr>
              <w:ind w:left="-13"/>
              <w:rPr>
                <w:rFonts w:asciiTheme="minorHAnsi" w:hAnsiTheme="minorHAnsi"/>
                <w:sz w:val="18"/>
                <w:szCs w:val="18"/>
                <w:lang w:val="en-US"/>
              </w:rPr>
            </w:pPr>
            <w:r w:rsidRPr="00ED7044">
              <w:rPr>
                <w:rFonts w:asciiTheme="minorHAnsi" w:hAnsiTheme="minorHAnsi"/>
                <w:sz w:val="18"/>
                <w:szCs w:val="18"/>
                <w:lang w:val="en-US"/>
              </w:rPr>
              <w:t>S32DS Software Installation</w: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F13F5D" w:rsidP="00794617">
            <w:pPr>
              <w:ind w:left="-13"/>
              <w:jc w:val="center"/>
              <w:rPr>
                <w:sz w:val="24"/>
                <w:szCs w:val="24"/>
                <w:lang w:val="en-US"/>
              </w:rPr>
            </w:pPr>
            <w:r>
              <w:rPr>
                <w:noProof/>
                <w:sz w:val="24"/>
                <w:szCs w:val="24"/>
                <w:lang w:val="en-US"/>
              </w:rPr>
              <mc:AlternateContent>
                <mc:Choice Requires="wps">
                  <w:drawing>
                    <wp:anchor distT="0" distB="0" distL="114300" distR="114300" simplePos="0" relativeHeight="252055552" behindDoc="0" locked="0" layoutInCell="1" allowOverlap="1" wp14:anchorId="787741A2" wp14:editId="121DEA0D">
                      <wp:simplePos x="0" y="0"/>
                      <wp:positionH relativeFrom="column">
                        <wp:posOffset>-60472</wp:posOffset>
                      </wp:positionH>
                      <wp:positionV relativeFrom="paragraph">
                        <wp:posOffset>127488</wp:posOffset>
                      </wp:positionV>
                      <wp:extent cx="161779" cy="45719"/>
                      <wp:effectExtent l="0" t="0" r="10160" b="1206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61779" cy="45719"/>
                              </a:xfrm>
                              <a:prstGeom prst="rect">
                                <a:avLst/>
                              </a:prstGeom>
                              <a:solidFill>
                                <a:srgbClr val="70AD47"/>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1CE55" id="Rectangle 10" o:spid="_x0000_s1026" style="position:absolute;margin-left:-4.75pt;margin-top:10.05pt;width:12.75pt;height:3.6pt;flip:y;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" fillcolor="#70ad47" strokecolor="#2f528f" strokeweight="1pt">
                      <v:path arrowok="t"/>
                    </v:rect>
                  </w:pict>
                </mc:Fallback>
              </mc:AlternateConten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gridSpan w:val="2"/>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76"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207" w:type="dxa"/>
          </w:tcPr>
          <w:p w:rsidR="00612E07" w:rsidRDefault="00612E07" w:rsidP="00794617">
            <w:pPr>
              <w:ind w:left="-13"/>
              <w:jc w:val="center"/>
              <w:rPr>
                <w:sz w:val="24"/>
                <w:szCs w:val="24"/>
                <w:lang w:val="en-US"/>
              </w:rPr>
            </w:pPr>
          </w:p>
        </w:tc>
        <w:tc>
          <w:tcPr>
            <w:tcW w:w="193" w:type="dxa"/>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r>
      <w:tr w:rsidR="00612E07" w:rsidRPr="00E50629" w:rsidTr="00F13F5D">
        <w:trPr>
          <w:trHeight w:val="463"/>
        </w:trPr>
        <w:tc>
          <w:tcPr>
            <w:tcW w:w="3057" w:type="dxa"/>
          </w:tcPr>
          <w:p w:rsidR="00612E07" w:rsidRPr="00ED7044" w:rsidRDefault="00612E07" w:rsidP="00794617">
            <w:pPr>
              <w:ind w:left="-13"/>
              <w:rPr>
                <w:rFonts w:asciiTheme="minorHAnsi" w:hAnsiTheme="minorHAnsi"/>
                <w:sz w:val="18"/>
                <w:szCs w:val="18"/>
                <w:lang w:val="en-US"/>
              </w:rPr>
            </w:pPr>
            <w:r w:rsidRPr="00ED7044">
              <w:rPr>
                <w:rFonts w:asciiTheme="minorHAnsi" w:hAnsiTheme="minorHAnsi"/>
                <w:sz w:val="18"/>
                <w:szCs w:val="18"/>
                <w:lang w:val="en-US"/>
              </w:rPr>
              <w:t>Running Demo project on Emulator</w: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r>
              <w:rPr>
                <w:noProof/>
                <w:sz w:val="24"/>
                <w:szCs w:val="24"/>
                <w:lang w:val="en-US"/>
              </w:rPr>
              <mc:AlternateContent>
                <mc:Choice Requires="wps">
                  <w:drawing>
                    <wp:anchor distT="0" distB="0" distL="114300" distR="114300" simplePos="0" relativeHeight="252056576" behindDoc="0" locked="0" layoutInCell="1" allowOverlap="1" wp14:anchorId="20A8B47D" wp14:editId="0320E8FE">
                      <wp:simplePos x="0" y="0"/>
                      <wp:positionH relativeFrom="column">
                        <wp:posOffset>-195873</wp:posOffset>
                      </wp:positionH>
                      <wp:positionV relativeFrom="paragraph">
                        <wp:posOffset>154499</wp:posOffset>
                      </wp:positionV>
                      <wp:extent cx="314325" cy="52608"/>
                      <wp:effectExtent l="0" t="0" r="28575" b="241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14325" cy="52608"/>
                              </a:xfrm>
                              <a:prstGeom prst="rect">
                                <a:avLst/>
                              </a:prstGeom>
                              <a:solidFill>
                                <a:srgbClr val="70AD47"/>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7FDC3" id="Rectangle 11" o:spid="_x0000_s1026" style="position:absolute;margin-left:-15.4pt;margin-top:12.15pt;width:24.75pt;height:4.15pt;flip:y;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" fillcolor="#70ad47" strokecolor="#2f528f" strokeweight="1pt">
                      <v:path arrowok="t"/>
                    </v:rect>
                  </w:pict>
                </mc:Fallback>
              </mc:AlternateConten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gridSpan w:val="2"/>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76"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207" w:type="dxa"/>
          </w:tcPr>
          <w:p w:rsidR="00612E07" w:rsidRDefault="00612E07" w:rsidP="00794617">
            <w:pPr>
              <w:ind w:left="-13"/>
              <w:jc w:val="center"/>
              <w:rPr>
                <w:sz w:val="24"/>
                <w:szCs w:val="24"/>
                <w:lang w:val="en-US"/>
              </w:rPr>
            </w:pPr>
          </w:p>
        </w:tc>
        <w:tc>
          <w:tcPr>
            <w:tcW w:w="193" w:type="dxa"/>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r>
      <w:tr w:rsidR="00612E07" w:rsidTr="00F13F5D">
        <w:trPr>
          <w:trHeight w:val="360"/>
        </w:trPr>
        <w:tc>
          <w:tcPr>
            <w:tcW w:w="3057" w:type="dxa"/>
          </w:tcPr>
          <w:p w:rsidR="00612E07" w:rsidRPr="00ED7044" w:rsidRDefault="00612E07" w:rsidP="00794617">
            <w:pPr>
              <w:ind w:left="-13"/>
              <w:rPr>
                <w:rFonts w:asciiTheme="minorHAnsi" w:hAnsiTheme="minorHAnsi"/>
                <w:sz w:val="18"/>
                <w:szCs w:val="18"/>
                <w:lang w:val="en-US"/>
              </w:rPr>
            </w:pPr>
            <w:r w:rsidRPr="00ED7044">
              <w:rPr>
                <w:rFonts w:asciiTheme="minorHAnsi" w:hAnsiTheme="minorHAnsi"/>
                <w:sz w:val="18"/>
                <w:szCs w:val="18"/>
                <w:lang w:val="en-US"/>
              </w:rPr>
              <w:t>Preparation of SD Card</w: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r>
              <w:rPr>
                <w:noProof/>
                <w:sz w:val="24"/>
                <w:szCs w:val="24"/>
                <w:lang w:val="en-US"/>
              </w:rPr>
              <mc:AlternateContent>
                <mc:Choice Requires="wps">
                  <w:drawing>
                    <wp:anchor distT="0" distB="0" distL="114300" distR="114300" simplePos="0" relativeHeight="252057600" behindDoc="0" locked="0" layoutInCell="1" allowOverlap="1" wp14:anchorId="209719FD" wp14:editId="5FCCBDDA">
                      <wp:simplePos x="0" y="0"/>
                      <wp:positionH relativeFrom="margin">
                        <wp:posOffset>-222250</wp:posOffset>
                      </wp:positionH>
                      <wp:positionV relativeFrom="paragraph">
                        <wp:posOffset>82550</wp:posOffset>
                      </wp:positionV>
                      <wp:extent cx="337820" cy="57150"/>
                      <wp:effectExtent l="0" t="0" r="2413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37820" cy="57150"/>
                              </a:xfrm>
                              <a:prstGeom prst="rect">
                                <a:avLst/>
                              </a:prstGeom>
                              <a:solidFill>
                                <a:srgbClr val="FFC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A2575" id="Rectangle 9" o:spid="_x0000_s1026" style="position:absolute;margin-left:-17.5pt;margin-top:6.5pt;width:26.6pt;height:4.5pt;flip:y;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" fillcolor="#ffc000" strokecolor="#2f528f" strokeweight="1pt">
                      <v:path arrowok="t"/>
                      <w10:wrap anchorx="margin"/>
                    </v:rect>
                  </w:pict>
                </mc:Fallback>
              </mc:AlternateConten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gridSpan w:val="2"/>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76"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207" w:type="dxa"/>
          </w:tcPr>
          <w:p w:rsidR="00612E07" w:rsidRDefault="00612E07" w:rsidP="00794617">
            <w:pPr>
              <w:ind w:left="-13"/>
              <w:jc w:val="center"/>
              <w:rPr>
                <w:sz w:val="24"/>
                <w:szCs w:val="24"/>
                <w:lang w:val="en-US"/>
              </w:rPr>
            </w:pPr>
          </w:p>
        </w:tc>
        <w:tc>
          <w:tcPr>
            <w:tcW w:w="193" w:type="dxa"/>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r>
      <w:tr w:rsidR="00612E07" w:rsidRPr="00E50629" w:rsidTr="00F13F5D">
        <w:trPr>
          <w:trHeight w:val="301"/>
        </w:trPr>
        <w:tc>
          <w:tcPr>
            <w:tcW w:w="3057" w:type="dxa"/>
          </w:tcPr>
          <w:p w:rsidR="00612E07" w:rsidRPr="00ED7044" w:rsidRDefault="00612E07" w:rsidP="00794617">
            <w:pPr>
              <w:ind w:left="-13"/>
              <w:rPr>
                <w:rFonts w:asciiTheme="minorHAnsi" w:hAnsiTheme="minorHAnsi"/>
                <w:sz w:val="18"/>
                <w:szCs w:val="18"/>
                <w:lang w:val="en-US"/>
              </w:rPr>
            </w:pPr>
            <w:r w:rsidRPr="00ED7044">
              <w:rPr>
                <w:rFonts w:asciiTheme="minorHAnsi" w:hAnsiTheme="minorHAnsi"/>
                <w:sz w:val="18"/>
                <w:szCs w:val="18"/>
                <w:lang w:val="en-US"/>
              </w:rPr>
              <w:t>Creation of own Demo Project</w: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r>
              <w:rPr>
                <w:noProof/>
                <w:sz w:val="24"/>
                <w:szCs w:val="24"/>
                <w:lang w:val="en-US"/>
              </w:rPr>
              <mc:AlternateContent>
                <mc:Choice Requires="wps">
                  <w:drawing>
                    <wp:anchor distT="0" distB="0" distL="114300" distR="114300" simplePos="0" relativeHeight="252058624" behindDoc="0" locked="0" layoutInCell="1" allowOverlap="1" wp14:anchorId="4C9C34DA" wp14:editId="1FA4752D">
                      <wp:simplePos x="0" y="0"/>
                      <wp:positionH relativeFrom="column">
                        <wp:posOffset>-44450</wp:posOffset>
                      </wp:positionH>
                      <wp:positionV relativeFrom="paragraph">
                        <wp:posOffset>87630</wp:posOffset>
                      </wp:positionV>
                      <wp:extent cx="177800" cy="63500"/>
                      <wp:effectExtent l="0" t="0" r="12700" b="1270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77800" cy="63500"/>
                              </a:xfrm>
                              <a:prstGeom prst="rect">
                                <a:avLst/>
                              </a:prstGeom>
                              <a:solidFill>
                                <a:srgbClr val="C000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16D4E" id="Rectangle 13" o:spid="_x0000_s1026" style="position:absolute;margin-left:-3.5pt;margin-top:6.9pt;width:14pt;height:5pt;flip:y;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" fillcolor="#c00000" strokecolor="#2f528f" strokeweight="1pt">
                      <v:path arrowok="t"/>
                    </v:rect>
                  </w:pict>
                </mc:Fallback>
              </mc:AlternateConten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gridSpan w:val="2"/>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76"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207" w:type="dxa"/>
          </w:tcPr>
          <w:p w:rsidR="00612E07" w:rsidRDefault="00612E07" w:rsidP="00794617">
            <w:pPr>
              <w:ind w:left="-13"/>
              <w:jc w:val="center"/>
              <w:rPr>
                <w:sz w:val="24"/>
                <w:szCs w:val="24"/>
                <w:lang w:val="en-US"/>
              </w:rPr>
            </w:pPr>
          </w:p>
        </w:tc>
        <w:tc>
          <w:tcPr>
            <w:tcW w:w="193" w:type="dxa"/>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r>
      <w:tr w:rsidR="00612E07" w:rsidTr="00F13F5D">
        <w:trPr>
          <w:trHeight w:val="346"/>
        </w:trPr>
        <w:tc>
          <w:tcPr>
            <w:tcW w:w="3057" w:type="dxa"/>
          </w:tcPr>
          <w:p w:rsidR="00612E07" w:rsidRPr="00ED7044" w:rsidRDefault="00612E07" w:rsidP="00794617">
            <w:pPr>
              <w:ind w:left="-13"/>
              <w:rPr>
                <w:rFonts w:asciiTheme="minorHAnsi" w:hAnsiTheme="minorHAnsi"/>
                <w:sz w:val="18"/>
                <w:szCs w:val="18"/>
                <w:lang w:val="en-US"/>
              </w:rPr>
            </w:pPr>
            <w:r w:rsidRPr="00ED7044">
              <w:rPr>
                <w:rFonts w:asciiTheme="minorHAnsi" w:hAnsiTheme="minorHAnsi"/>
                <w:sz w:val="18"/>
                <w:szCs w:val="18"/>
                <w:lang w:val="en-US"/>
              </w:rPr>
              <w:t>Camera setup</w: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r>
              <w:rPr>
                <w:noProof/>
                <w:sz w:val="24"/>
                <w:szCs w:val="24"/>
                <w:lang w:val="en-US"/>
              </w:rPr>
              <mc:AlternateContent>
                <mc:Choice Requires="wps">
                  <w:drawing>
                    <wp:anchor distT="0" distB="0" distL="114300" distR="114300" simplePos="0" relativeHeight="252059648" behindDoc="0" locked="0" layoutInCell="1" allowOverlap="1" wp14:anchorId="032FFAFF" wp14:editId="62BCAC3A">
                      <wp:simplePos x="0" y="0"/>
                      <wp:positionH relativeFrom="margin">
                        <wp:posOffset>-16022</wp:posOffset>
                      </wp:positionH>
                      <wp:positionV relativeFrom="paragraph">
                        <wp:posOffset>110588</wp:posOffset>
                      </wp:positionV>
                      <wp:extent cx="773724" cy="45719"/>
                      <wp:effectExtent l="0" t="0" r="26670" b="1206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724" cy="45719"/>
                              </a:xfrm>
                              <a:prstGeom prst="rect">
                                <a:avLst/>
                              </a:prstGeom>
                              <a:solidFill>
                                <a:srgbClr val="0070C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D0D2E" id="Rectangle 14" o:spid="_x0000_s1026" style="position:absolute;margin-left:-1.25pt;margin-top:8.7pt;width:60.9pt;height:3.6pt;z-index:25205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" fillcolor="#0070c0" strokecolor="#2f528f" strokeweight="1pt">
                      <v:path arrowok="t"/>
                      <w10:wrap anchorx="margin"/>
                    </v:rect>
                  </w:pict>
                </mc:Fallback>
              </mc:AlternateConten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gridSpan w:val="2"/>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76"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207" w:type="dxa"/>
          </w:tcPr>
          <w:p w:rsidR="00612E07" w:rsidRDefault="00612E07" w:rsidP="00794617">
            <w:pPr>
              <w:ind w:left="-13"/>
              <w:jc w:val="center"/>
              <w:rPr>
                <w:sz w:val="24"/>
                <w:szCs w:val="24"/>
                <w:lang w:val="en-US"/>
              </w:rPr>
            </w:pPr>
          </w:p>
        </w:tc>
        <w:tc>
          <w:tcPr>
            <w:tcW w:w="193" w:type="dxa"/>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r>
      <w:tr w:rsidR="00612E07" w:rsidRPr="00E50629" w:rsidTr="00F13F5D">
        <w:trPr>
          <w:trHeight w:val="498"/>
        </w:trPr>
        <w:tc>
          <w:tcPr>
            <w:tcW w:w="3057" w:type="dxa"/>
          </w:tcPr>
          <w:p w:rsidR="00612E07" w:rsidRPr="00ED7044" w:rsidRDefault="00612E07" w:rsidP="00794617">
            <w:pPr>
              <w:ind w:left="-13"/>
              <w:rPr>
                <w:rFonts w:asciiTheme="minorHAnsi" w:hAnsiTheme="minorHAnsi"/>
                <w:sz w:val="18"/>
                <w:szCs w:val="18"/>
                <w:lang w:val="en-US"/>
              </w:rPr>
            </w:pPr>
            <w:r w:rsidRPr="00ED7044">
              <w:rPr>
                <w:rFonts w:asciiTheme="minorHAnsi" w:hAnsiTheme="minorHAnsi" w:cs="Arial"/>
                <w:sz w:val="18"/>
                <w:szCs w:val="18"/>
                <w:shd w:val="clear" w:color="auto" w:fill="FFFFFF"/>
                <w:lang w:val="en-US"/>
              </w:rPr>
              <w:t>Analyzing Vision SDK architecture and change in required programming</w: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794617" w:rsidP="00794617">
            <w:pPr>
              <w:ind w:left="-13"/>
              <w:jc w:val="center"/>
              <w:rPr>
                <w:sz w:val="24"/>
                <w:szCs w:val="24"/>
                <w:lang w:val="en-US"/>
              </w:rPr>
            </w:pPr>
            <w:r>
              <w:rPr>
                <w:noProof/>
                <w:sz w:val="24"/>
                <w:szCs w:val="24"/>
                <w:lang w:val="en-US"/>
              </w:rPr>
              <mc:AlternateContent>
                <mc:Choice Requires="wps">
                  <w:drawing>
                    <wp:anchor distT="0" distB="0" distL="114300" distR="114300" simplePos="0" relativeHeight="252060672" behindDoc="0" locked="0" layoutInCell="1" allowOverlap="1" wp14:anchorId="7B2811A0" wp14:editId="4B390ED3">
                      <wp:simplePos x="0" y="0"/>
                      <wp:positionH relativeFrom="margin">
                        <wp:posOffset>-416170</wp:posOffset>
                      </wp:positionH>
                      <wp:positionV relativeFrom="paragraph">
                        <wp:posOffset>144927</wp:posOffset>
                      </wp:positionV>
                      <wp:extent cx="921433" cy="56270"/>
                      <wp:effectExtent l="0" t="0" r="12065" b="203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921433" cy="56270"/>
                              </a:xfrm>
                              <a:prstGeom prst="rect">
                                <a:avLst/>
                              </a:prstGeom>
                              <a:solidFill>
                                <a:srgbClr val="70AD47">
                                  <a:lumMod val="75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ABBEC" id="Rectangle 17" o:spid="_x0000_s1026" style="position:absolute;margin-left:-32.75pt;margin-top:11.4pt;width:72.55pt;height:4.45pt;flip:y;z-index:252060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" fillcolor="#548235" strokecolor="#2f528f" strokeweight="1pt">
                      <v:path arrowok="t"/>
                      <w10:wrap anchorx="margin"/>
                    </v:rect>
                  </w:pict>
                </mc:Fallback>
              </mc:AlternateConten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gridSpan w:val="2"/>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76"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207" w:type="dxa"/>
          </w:tcPr>
          <w:p w:rsidR="00612E07" w:rsidRDefault="00612E07" w:rsidP="00794617">
            <w:pPr>
              <w:ind w:left="-13"/>
              <w:jc w:val="center"/>
              <w:rPr>
                <w:sz w:val="24"/>
                <w:szCs w:val="24"/>
                <w:lang w:val="en-US"/>
              </w:rPr>
            </w:pPr>
          </w:p>
        </w:tc>
        <w:tc>
          <w:tcPr>
            <w:tcW w:w="193" w:type="dxa"/>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r>
      <w:tr w:rsidR="00612E07" w:rsidRPr="00E50629" w:rsidTr="00F13F5D">
        <w:trPr>
          <w:trHeight w:val="583"/>
        </w:trPr>
        <w:tc>
          <w:tcPr>
            <w:tcW w:w="3057" w:type="dxa"/>
          </w:tcPr>
          <w:p w:rsidR="00612E07" w:rsidRPr="00ED7044" w:rsidRDefault="00612E07" w:rsidP="00794617">
            <w:pPr>
              <w:ind w:left="-13"/>
              <w:rPr>
                <w:rFonts w:asciiTheme="minorHAnsi" w:hAnsiTheme="minorHAnsi" w:cs="Arial"/>
                <w:sz w:val="18"/>
                <w:szCs w:val="18"/>
                <w:shd w:val="clear" w:color="auto" w:fill="FFFFFF"/>
                <w:lang w:val="en-US"/>
              </w:rPr>
            </w:pPr>
            <w:r w:rsidRPr="00ED7044">
              <w:rPr>
                <w:rFonts w:asciiTheme="minorHAnsi" w:hAnsiTheme="minorHAnsi" w:cs="Arial"/>
                <w:sz w:val="18"/>
                <w:szCs w:val="18"/>
                <w:shd w:val="clear" w:color="auto" w:fill="FFFFFF"/>
                <w:lang w:val="en-US"/>
              </w:rPr>
              <w:t>Image processing and calculation of required parameters on NXP Board</w: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noProof/>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F13F5D" w:rsidP="00794617">
            <w:pPr>
              <w:ind w:left="-13"/>
              <w:jc w:val="center"/>
              <w:rPr>
                <w:sz w:val="24"/>
                <w:szCs w:val="24"/>
                <w:lang w:val="en-US"/>
              </w:rPr>
            </w:pPr>
            <w:r>
              <w:rPr>
                <w:noProof/>
                <w:sz w:val="24"/>
                <w:szCs w:val="24"/>
                <w:lang w:val="en-US"/>
              </w:rPr>
              <mc:AlternateContent>
                <mc:Choice Requires="wps">
                  <w:drawing>
                    <wp:anchor distT="0" distB="0" distL="114300" distR="114300" simplePos="0" relativeHeight="252061696" behindDoc="0" locked="0" layoutInCell="1" allowOverlap="1" wp14:anchorId="66FA9D7A" wp14:editId="37782F95">
                      <wp:simplePos x="0" y="0"/>
                      <wp:positionH relativeFrom="margin">
                        <wp:posOffset>-389694</wp:posOffset>
                      </wp:positionH>
                      <wp:positionV relativeFrom="paragraph">
                        <wp:posOffset>106875</wp:posOffset>
                      </wp:positionV>
                      <wp:extent cx="1237957" cy="56270"/>
                      <wp:effectExtent l="0" t="0" r="19685" b="2032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37957" cy="56270"/>
                              </a:xfrm>
                              <a:prstGeom prst="rect">
                                <a:avLst/>
                              </a:prstGeom>
                              <a:solidFill>
                                <a:srgbClr val="ED7D31">
                                  <a:lumMod val="75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A368B" id="Rectangle 18" o:spid="_x0000_s1026" style="position:absolute;margin-left:-30.7pt;margin-top:8.4pt;width:97.5pt;height:4.45pt;flip:y;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" fillcolor="#c55a11" strokecolor="#2f528f" strokeweight="1pt">
                      <v:path arrowok="t"/>
                      <w10:wrap anchorx="margin"/>
                    </v:rect>
                  </w:pict>
                </mc:Fallback>
              </mc:AlternateConten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gridSpan w:val="2"/>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76"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207" w:type="dxa"/>
          </w:tcPr>
          <w:p w:rsidR="00612E07" w:rsidRDefault="00612E07" w:rsidP="00794617">
            <w:pPr>
              <w:ind w:left="-13"/>
              <w:jc w:val="center"/>
              <w:rPr>
                <w:sz w:val="24"/>
                <w:szCs w:val="24"/>
                <w:lang w:val="en-US"/>
              </w:rPr>
            </w:pPr>
          </w:p>
        </w:tc>
        <w:tc>
          <w:tcPr>
            <w:tcW w:w="193" w:type="dxa"/>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r>
      <w:tr w:rsidR="00612E07" w:rsidRPr="00E50629" w:rsidTr="00F13F5D">
        <w:trPr>
          <w:trHeight w:val="589"/>
        </w:trPr>
        <w:tc>
          <w:tcPr>
            <w:tcW w:w="3057" w:type="dxa"/>
          </w:tcPr>
          <w:p w:rsidR="00612E07" w:rsidRPr="00ED7044" w:rsidRDefault="00612E07" w:rsidP="00794617">
            <w:pPr>
              <w:ind w:left="-13"/>
              <w:rPr>
                <w:rFonts w:asciiTheme="minorHAnsi" w:hAnsiTheme="minorHAnsi" w:cs="Arial"/>
                <w:sz w:val="18"/>
                <w:szCs w:val="18"/>
                <w:shd w:val="clear" w:color="auto" w:fill="FFFFFF"/>
                <w:lang w:val="en-US"/>
              </w:rPr>
            </w:pPr>
            <w:r w:rsidRPr="00ED7044">
              <w:rPr>
                <w:rFonts w:asciiTheme="minorHAnsi" w:hAnsiTheme="minorHAnsi" w:cs="Arial"/>
                <w:sz w:val="18"/>
                <w:szCs w:val="18"/>
                <w:shd w:val="clear" w:color="auto" w:fill="FFFFFF"/>
                <w:lang w:val="en-US"/>
              </w:rPr>
              <w:t>Sending Image and required parameters to Simulator via CAN bus and Ethernet Bus</w: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noProof/>
                <w:sz w:val="24"/>
                <w:szCs w:val="24"/>
                <w:lang w:val="en-US"/>
              </w:rPr>
            </w:pPr>
          </w:p>
        </w:tc>
        <w:tc>
          <w:tcPr>
            <w:tcW w:w="180" w:type="dxa"/>
          </w:tcPr>
          <w:p w:rsidR="00612E07" w:rsidRDefault="00612E07" w:rsidP="00794617">
            <w:pPr>
              <w:ind w:left="-13"/>
              <w:jc w:val="center"/>
              <w:rPr>
                <w:noProof/>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F13F5D" w:rsidP="00794617">
            <w:pPr>
              <w:ind w:left="-13"/>
              <w:jc w:val="center"/>
              <w:rPr>
                <w:sz w:val="24"/>
                <w:szCs w:val="24"/>
                <w:lang w:val="en-US"/>
              </w:rPr>
            </w:pPr>
            <w:r>
              <w:rPr>
                <w:noProof/>
                <w:sz w:val="24"/>
                <w:szCs w:val="24"/>
                <w:lang w:val="en-US"/>
              </w:rPr>
              <mc:AlternateContent>
                <mc:Choice Requires="wps">
                  <w:drawing>
                    <wp:anchor distT="0" distB="0" distL="114300" distR="114300" simplePos="0" relativeHeight="252062720" behindDoc="0" locked="0" layoutInCell="1" allowOverlap="1" wp14:anchorId="18C62DF0" wp14:editId="05DD1C9E">
                      <wp:simplePos x="0" y="0"/>
                      <wp:positionH relativeFrom="margin">
                        <wp:posOffset>-604032</wp:posOffset>
                      </wp:positionH>
                      <wp:positionV relativeFrom="paragraph">
                        <wp:posOffset>217023</wp:posOffset>
                      </wp:positionV>
                      <wp:extent cx="1104313" cy="63305"/>
                      <wp:effectExtent l="0" t="0" r="19685" b="1333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104313" cy="63305"/>
                              </a:xfrm>
                              <a:prstGeom prst="rect">
                                <a:avLst/>
                              </a:prstGeom>
                              <a:solidFill>
                                <a:srgbClr val="5B9BD5">
                                  <a:lumMod val="20000"/>
                                  <a:lumOff val="80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5220B" id="Rectangle 19" o:spid="_x0000_s1026" style="position:absolute;margin-left:-47.55pt;margin-top:17.1pt;width:86.95pt;height:5pt;flip:y;z-index:25206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" fillcolor="#deebf7" strokecolor="#2f528f" strokeweight="1pt">
                      <v:path arrowok="t"/>
                      <w10:wrap anchorx="margin"/>
                    </v:rect>
                  </w:pict>
                </mc:Fallback>
              </mc:AlternateContent>
            </w:r>
          </w:p>
        </w:tc>
        <w:tc>
          <w:tcPr>
            <w:tcW w:w="180"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gridSpan w:val="2"/>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76"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207" w:type="dxa"/>
          </w:tcPr>
          <w:p w:rsidR="00612E07" w:rsidRDefault="00612E07" w:rsidP="00794617">
            <w:pPr>
              <w:ind w:left="-13"/>
              <w:jc w:val="center"/>
              <w:rPr>
                <w:sz w:val="24"/>
                <w:szCs w:val="24"/>
                <w:lang w:val="en-US"/>
              </w:rPr>
            </w:pPr>
          </w:p>
        </w:tc>
        <w:tc>
          <w:tcPr>
            <w:tcW w:w="193" w:type="dxa"/>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r>
      <w:tr w:rsidR="00612E07" w:rsidRPr="00E50629" w:rsidTr="00F13F5D">
        <w:trPr>
          <w:trHeight w:val="490"/>
        </w:trPr>
        <w:tc>
          <w:tcPr>
            <w:tcW w:w="3057" w:type="dxa"/>
          </w:tcPr>
          <w:p w:rsidR="00612E07" w:rsidRPr="00ED7044" w:rsidRDefault="00612E07" w:rsidP="00794617">
            <w:pPr>
              <w:ind w:left="-13"/>
              <w:rPr>
                <w:rFonts w:asciiTheme="minorHAnsi" w:hAnsiTheme="minorHAnsi" w:cs="Arial"/>
                <w:sz w:val="18"/>
                <w:szCs w:val="18"/>
                <w:shd w:val="clear" w:color="auto" w:fill="FFFFFF"/>
                <w:lang w:val="en-US"/>
              </w:rPr>
            </w:pPr>
            <w:r w:rsidRPr="00ED7044">
              <w:rPr>
                <w:rFonts w:asciiTheme="minorHAnsi" w:hAnsiTheme="minorHAnsi" w:cs="Arial"/>
                <w:sz w:val="18"/>
                <w:szCs w:val="18"/>
                <w:shd w:val="clear" w:color="auto" w:fill="FFFFFF"/>
                <w:lang w:val="en-US"/>
              </w:rPr>
              <w:t>Comparison of calculated data with ground truth Simulated Environment</w: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noProof/>
                <w:sz w:val="24"/>
                <w:szCs w:val="24"/>
                <w:lang w:val="en-US"/>
              </w:rPr>
            </w:pPr>
          </w:p>
        </w:tc>
        <w:tc>
          <w:tcPr>
            <w:tcW w:w="180" w:type="dxa"/>
          </w:tcPr>
          <w:p w:rsidR="00612E07" w:rsidRDefault="00612E07" w:rsidP="00794617">
            <w:pPr>
              <w:ind w:left="-13"/>
              <w:jc w:val="center"/>
              <w:rPr>
                <w:noProof/>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noProof/>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tcPr>
          <w:p w:rsidR="00612E07" w:rsidRDefault="00F13F5D" w:rsidP="00794617">
            <w:pPr>
              <w:ind w:left="-13"/>
              <w:jc w:val="center"/>
              <w:rPr>
                <w:sz w:val="24"/>
                <w:szCs w:val="24"/>
                <w:lang w:val="en-US"/>
              </w:rPr>
            </w:pPr>
            <w:r>
              <w:rPr>
                <w:noProof/>
                <w:sz w:val="24"/>
                <w:szCs w:val="24"/>
                <w:lang w:val="en-US"/>
              </w:rPr>
              <mc:AlternateContent>
                <mc:Choice Requires="wps">
                  <w:drawing>
                    <wp:anchor distT="0" distB="0" distL="114300" distR="114300" simplePos="0" relativeHeight="252063744" behindDoc="0" locked="0" layoutInCell="1" allowOverlap="1" wp14:anchorId="0E9F975E" wp14:editId="1B7EACF2">
                      <wp:simplePos x="0" y="0"/>
                      <wp:positionH relativeFrom="margin">
                        <wp:posOffset>-292588</wp:posOffset>
                      </wp:positionH>
                      <wp:positionV relativeFrom="paragraph">
                        <wp:posOffset>150300</wp:posOffset>
                      </wp:positionV>
                      <wp:extent cx="728980" cy="59787"/>
                      <wp:effectExtent l="0" t="0" r="13970" b="1651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28980" cy="59787"/>
                              </a:xfrm>
                              <a:prstGeom prst="rect">
                                <a:avLst/>
                              </a:prstGeom>
                              <a:solidFill>
                                <a:srgbClr val="7030A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0C482" id="Rectangle 20" o:spid="_x0000_s1026" style="position:absolute;margin-left:-23.05pt;margin-top:11.85pt;width:57.4pt;height:4.7pt;flip:y;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" fillcolor="#7030a0" strokecolor="#2f528f" strokeweight="1pt">
                      <v:path arrowok="t"/>
                      <w10:wrap anchorx="margin"/>
                    </v:rect>
                  </w:pict>
                </mc:Fallback>
              </mc:AlternateContent>
            </w:r>
          </w:p>
        </w:tc>
        <w:tc>
          <w:tcPr>
            <w:tcW w:w="160" w:type="dxa"/>
            <w:gridSpan w:val="2"/>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76"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207" w:type="dxa"/>
          </w:tcPr>
          <w:p w:rsidR="00612E07" w:rsidRDefault="00612E07" w:rsidP="00794617">
            <w:pPr>
              <w:ind w:left="-13"/>
              <w:jc w:val="center"/>
              <w:rPr>
                <w:sz w:val="24"/>
                <w:szCs w:val="24"/>
                <w:lang w:val="en-US"/>
              </w:rPr>
            </w:pPr>
          </w:p>
        </w:tc>
        <w:tc>
          <w:tcPr>
            <w:tcW w:w="193" w:type="dxa"/>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r>
      <w:tr w:rsidR="00612E07" w:rsidTr="00F13F5D">
        <w:trPr>
          <w:trHeight w:val="310"/>
        </w:trPr>
        <w:tc>
          <w:tcPr>
            <w:tcW w:w="3057" w:type="dxa"/>
          </w:tcPr>
          <w:p w:rsidR="00612E07" w:rsidRPr="00ED7044" w:rsidRDefault="00612E07" w:rsidP="00794617">
            <w:pPr>
              <w:ind w:left="-13"/>
              <w:rPr>
                <w:rFonts w:asciiTheme="minorHAnsi" w:hAnsiTheme="minorHAnsi"/>
                <w:sz w:val="18"/>
                <w:szCs w:val="18"/>
                <w:lang w:val="en-US"/>
              </w:rPr>
            </w:pPr>
            <w:r w:rsidRPr="00ED7044">
              <w:rPr>
                <w:rFonts w:asciiTheme="minorHAnsi" w:hAnsiTheme="minorHAnsi"/>
                <w:sz w:val="18"/>
                <w:szCs w:val="18"/>
                <w:lang w:val="en-US"/>
              </w:rPr>
              <w:t>Probable errors fine tuning</w: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tcPr>
          <w:p w:rsidR="00612E07" w:rsidRDefault="00612E07" w:rsidP="00794617">
            <w:pPr>
              <w:ind w:left="-13"/>
              <w:jc w:val="center"/>
              <w:rPr>
                <w:sz w:val="24"/>
                <w:szCs w:val="24"/>
                <w:lang w:val="en-US"/>
              </w:rPr>
            </w:pPr>
          </w:p>
        </w:tc>
        <w:tc>
          <w:tcPr>
            <w:tcW w:w="160" w:type="dxa"/>
            <w:gridSpan w:val="2"/>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c>
          <w:tcPr>
            <w:tcW w:w="187" w:type="dxa"/>
          </w:tcPr>
          <w:p w:rsidR="00612E07" w:rsidRDefault="00612E07" w:rsidP="00794617">
            <w:pPr>
              <w:ind w:left="-13"/>
              <w:jc w:val="center"/>
              <w:rPr>
                <w:sz w:val="24"/>
                <w:szCs w:val="24"/>
                <w:lang w:val="en-US"/>
              </w:rPr>
            </w:pPr>
          </w:p>
        </w:tc>
        <w:tc>
          <w:tcPr>
            <w:tcW w:w="187" w:type="dxa"/>
          </w:tcPr>
          <w:p w:rsidR="00612E07" w:rsidRDefault="00794617" w:rsidP="00794617">
            <w:pPr>
              <w:ind w:left="-13"/>
              <w:jc w:val="center"/>
              <w:rPr>
                <w:sz w:val="24"/>
                <w:szCs w:val="24"/>
                <w:lang w:val="en-US"/>
              </w:rPr>
            </w:pPr>
            <w:r>
              <w:rPr>
                <w:noProof/>
                <w:sz w:val="24"/>
                <w:szCs w:val="24"/>
                <w:lang w:val="en-US"/>
              </w:rPr>
              <mc:AlternateContent>
                <mc:Choice Requires="wps">
                  <w:drawing>
                    <wp:anchor distT="0" distB="0" distL="114300" distR="114300" simplePos="0" relativeHeight="252064768" behindDoc="0" locked="0" layoutInCell="1" allowOverlap="1" wp14:anchorId="65BD7171" wp14:editId="2FB5D85D">
                      <wp:simplePos x="0" y="0"/>
                      <wp:positionH relativeFrom="margin">
                        <wp:posOffset>-354818</wp:posOffset>
                      </wp:positionH>
                      <wp:positionV relativeFrom="paragraph">
                        <wp:posOffset>131298</wp:posOffset>
                      </wp:positionV>
                      <wp:extent cx="984885" cy="66822"/>
                      <wp:effectExtent l="0" t="0" r="24765" b="2857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984885" cy="66822"/>
                              </a:xfrm>
                              <a:prstGeom prst="rect">
                                <a:avLst/>
                              </a:prstGeom>
                              <a:solidFill>
                                <a:srgbClr val="FFC000">
                                  <a:lumMod val="75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F2282" id="Rectangle 21" o:spid="_x0000_s1026" style="position:absolute;margin-left:-27.95pt;margin-top:10.35pt;width:77.55pt;height:5.25pt;flip:y;z-index:25206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" fillcolor="#bf9000" strokecolor="#2f528f" strokeweight="1pt">
                      <v:path arrowok="t"/>
                      <w10:wrap anchorx="margin"/>
                    </v:rect>
                  </w:pict>
                </mc:Fallback>
              </mc:AlternateContent>
            </w:r>
          </w:p>
        </w:tc>
        <w:tc>
          <w:tcPr>
            <w:tcW w:w="176" w:type="dxa"/>
          </w:tcPr>
          <w:p w:rsidR="00612E07" w:rsidRDefault="00612E07" w:rsidP="00794617">
            <w:pPr>
              <w:ind w:left="-13"/>
              <w:jc w:val="center"/>
              <w:rPr>
                <w:sz w:val="24"/>
                <w:szCs w:val="24"/>
                <w:lang w:val="en-US"/>
              </w:rPr>
            </w:pPr>
          </w:p>
        </w:tc>
        <w:tc>
          <w:tcPr>
            <w:tcW w:w="200" w:type="dxa"/>
          </w:tcPr>
          <w:p w:rsidR="00612E07" w:rsidRDefault="00612E07" w:rsidP="00794617">
            <w:pPr>
              <w:ind w:left="-13"/>
              <w:jc w:val="center"/>
              <w:rPr>
                <w:sz w:val="24"/>
                <w:szCs w:val="24"/>
                <w:lang w:val="en-US"/>
              </w:rPr>
            </w:pPr>
          </w:p>
        </w:tc>
        <w:tc>
          <w:tcPr>
            <w:tcW w:w="207" w:type="dxa"/>
          </w:tcPr>
          <w:p w:rsidR="00612E07" w:rsidRDefault="00612E07" w:rsidP="00794617">
            <w:pPr>
              <w:ind w:left="-13"/>
              <w:jc w:val="center"/>
              <w:rPr>
                <w:sz w:val="24"/>
                <w:szCs w:val="24"/>
                <w:lang w:val="en-US"/>
              </w:rPr>
            </w:pPr>
          </w:p>
        </w:tc>
        <w:tc>
          <w:tcPr>
            <w:tcW w:w="193" w:type="dxa"/>
          </w:tcPr>
          <w:p w:rsidR="00612E07" w:rsidRDefault="00612E07" w:rsidP="00794617">
            <w:pPr>
              <w:ind w:left="-13"/>
              <w:jc w:val="center"/>
              <w:rPr>
                <w:sz w:val="24"/>
                <w:szCs w:val="24"/>
                <w:lang w:val="en-US"/>
              </w:rPr>
            </w:pPr>
          </w:p>
        </w:tc>
        <w:tc>
          <w:tcPr>
            <w:tcW w:w="167" w:type="dxa"/>
          </w:tcPr>
          <w:p w:rsidR="00612E07" w:rsidRDefault="00612E07" w:rsidP="00794617">
            <w:pPr>
              <w:ind w:left="-13"/>
              <w:jc w:val="center"/>
              <w:rPr>
                <w:sz w:val="24"/>
                <w:szCs w:val="24"/>
                <w:lang w:val="en-US"/>
              </w:rPr>
            </w:pPr>
          </w:p>
        </w:tc>
      </w:tr>
      <w:tr w:rsidR="00612E07" w:rsidRPr="00E50629" w:rsidTr="00F13F5D">
        <w:trPr>
          <w:trHeight w:val="364"/>
        </w:trPr>
        <w:tc>
          <w:tcPr>
            <w:tcW w:w="3057" w:type="dxa"/>
          </w:tcPr>
          <w:p w:rsidR="00612E07" w:rsidRPr="00ED7044" w:rsidRDefault="00612E07" w:rsidP="00794617">
            <w:pPr>
              <w:ind w:left="-13"/>
              <w:rPr>
                <w:rFonts w:asciiTheme="minorHAnsi" w:hAnsiTheme="minorHAnsi"/>
                <w:sz w:val="18"/>
                <w:szCs w:val="18"/>
                <w:lang w:val="en-US"/>
              </w:rPr>
            </w:pPr>
            <w:r w:rsidRPr="00ED7044">
              <w:rPr>
                <w:rFonts w:asciiTheme="minorHAnsi" w:hAnsiTheme="minorHAnsi"/>
                <w:sz w:val="18"/>
                <w:szCs w:val="18"/>
                <w:lang w:val="en-US"/>
              </w:rPr>
              <w:t>Documentation and writing thesis report</w: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Pr="00794617" w:rsidRDefault="00612E07" w:rsidP="00794617"/>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794617" w:rsidP="00794617">
            <w:pPr>
              <w:ind w:left="-13"/>
              <w:jc w:val="center"/>
              <w:rPr>
                <w:sz w:val="24"/>
                <w:szCs w:val="24"/>
                <w:lang w:val="en-US"/>
              </w:rPr>
            </w:pPr>
            <w:r w:rsidRPr="00794617">
              <mc:AlternateContent>
                <mc:Choice Requires="wps">
                  <w:drawing>
                    <wp:anchor distT="0" distB="0" distL="114300" distR="114300" simplePos="0" relativeHeight="252066816" behindDoc="0" locked="0" layoutInCell="1" allowOverlap="1" wp14:anchorId="578BAF6D" wp14:editId="24D5D818">
                      <wp:simplePos x="0" y="0"/>
                      <wp:positionH relativeFrom="margin">
                        <wp:posOffset>-1533085</wp:posOffset>
                      </wp:positionH>
                      <wp:positionV relativeFrom="paragraph">
                        <wp:posOffset>215412</wp:posOffset>
                      </wp:positionV>
                      <wp:extent cx="3488788" cy="66822"/>
                      <wp:effectExtent l="0" t="0" r="16510" b="2857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488788" cy="66822"/>
                              </a:xfrm>
                              <a:prstGeom prst="rect">
                                <a:avLst/>
                              </a:prstGeom>
                              <a:solidFill>
                                <a:srgbClr val="FFC000">
                                  <a:lumMod val="75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7AFF8" id="Rectangle 63" o:spid="_x0000_s1026" style="position:absolute;margin-left:-120.7pt;margin-top:16.95pt;width:274.7pt;height:5.25pt;flip:y;z-index:25206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" fillcolor="#bf9000" strokecolor="#2f528f" strokeweight="1pt">
                      <v:path arrowok="t"/>
                      <w10:wrap anchorx="margin"/>
                    </v:rect>
                  </w:pict>
                </mc:Fallback>
              </mc:AlternateContent>
            </w: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ind w:left="-13"/>
              <w:jc w:val="center"/>
              <w:rPr>
                <w:sz w:val="24"/>
                <w:szCs w:val="24"/>
                <w:lang w:val="en-US"/>
              </w:rPr>
            </w:pPr>
          </w:p>
        </w:tc>
        <w:tc>
          <w:tcPr>
            <w:tcW w:w="180" w:type="dxa"/>
          </w:tcPr>
          <w:p w:rsidR="00612E07" w:rsidRDefault="00612E07" w:rsidP="00794617">
            <w:pPr>
              <w:jc w:val="center"/>
              <w:rPr>
                <w:sz w:val="24"/>
                <w:szCs w:val="24"/>
                <w:lang w:val="en-US"/>
              </w:rPr>
            </w:pPr>
          </w:p>
        </w:tc>
        <w:tc>
          <w:tcPr>
            <w:tcW w:w="200" w:type="dxa"/>
          </w:tcPr>
          <w:p w:rsidR="00612E07" w:rsidRDefault="00612E07" w:rsidP="00794617">
            <w:pPr>
              <w:jc w:val="center"/>
              <w:rPr>
                <w:sz w:val="24"/>
                <w:szCs w:val="24"/>
                <w:lang w:val="en-US"/>
              </w:rPr>
            </w:pPr>
          </w:p>
        </w:tc>
        <w:tc>
          <w:tcPr>
            <w:tcW w:w="160" w:type="dxa"/>
          </w:tcPr>
          <w:p w:rsidR="00612E07" w:rsidRDefault="00612E07" w:rsidP="00794617">
            <w:pPr>
              <w:jc w:val="center"/>
              <w:rPr>
                <w:sz w:val="24"/>
                <w:szCs w:val="24"/>
                <w:lang w:val="en-US"/>
              </w:rPr>
            </w:pPr>
          </w:p>
        </w:tc>
        <w:tc>
          <w:tcPr>
            <w:tcW w:w="160" w:type="dxa"/>
          </w:tcPr>
          <w:p w:rsidR="00612E07" w:rsidRDefault="00612E07" w:rsidP="00794617">
            <w:pPr>
              <w:jc w:val="center"/>
              <w:rPr>
                <w:sz w:val="24"/>
                <w:szCs w:val="24"/>
                <w:lang w:val="en-US"/>
              </w:rPr>
            </w:pPr>
          </w:p>
        </w:tc>
        <w:tc>
          <w:tcPr>
            <w:tcW w:w="160" w:type="dxa"/>
            <w:gridSpan w:val="2"/>
          </w:tcPr>
          <w:p w:rsidR="00612E07" w:rsidRDefault="00612E07" w:rsidP="00794617">
            <w:pPr>
              <w:jc w:val="center"/>
              <w:rPr>
                <w:sz w:val="24"/>
                <w:szCs w:val="24"/>
                <w:lang w:val="en-US"/>
              </w:rPr>
            </w:pPr>
          </w:p>
        </w:tc>
        <w:tc>
          <w:tcPr>
            <w:tcW w:w="167" w:type="dxa"/>
          </w:tcPr>
          <w:p w:rsidR="00612E07" w:rsidRDefault="00612E07" w:rsidP="00794617">
            <w:pPr>
              <w:jc w:val="center"/>
              <w:rPr>
                <w:sz w:val="24"/>
                <w:szCs w:val="24"/>
                <w:lang w:val="en-US"/>
              </w:rPr>
            </w:pPr>
          </w:p>
        </w:tc>
        <w:tc>
          <w:tcPr>
            <w:tcW w:w="187" w:type="dxa"/>
          </w:tcPr>
          <w:p w:rsidR="00612E07" w:rsidRDefault="00612E07" w:rsidP="00794617">
            <w:pPr>
              <w:jc w:val="center"/>
              <w:rPr>
                <w:sz w:val="24"/>
                <w:szCs w:val="24"/>
                <w:lang w:val="en-US"/>
              </w:rPr>
            </w:pPr>
          </w:p>
        </w:tc>
        <w:tc>
          <w:tcPr>
            <w:tcW w:w="187" w:type="dxa"/>
          </w:tcPr>
          <w:p w:rsidR="00612E07" w:rsidRDefault="00612E07" w:rsidP="00794617">
            <w:pPr>
              <w:jc w:val="center"/>
              <w:rPr>
                <w:sz w:val="24"/>
                <w:szCs w:val="24"/>
                <w:lang w:val="en-US"/>
              </w:rPr>
            </w:pPr>
          </w:p>
        </w:tc>
        <w:tc>
          <w:tcPr>
            <w:tcW w:w="176" w:type="dxa"/>
          </w:tcPr>
          <w:p w:rsidR="00612E07" w:rsidRDefault="00612E07" w:rsidP="00794617">
            <w:pPr>
              <w:jc w:val="center"/>
              <w:rPr>
                <w:sz w:val="24"/>
                <w:szCs w:val="24"/>
                <w:lang w:val="en-US"/>
              </w:rPr>
            </w:pPr>
          </w:p>
        </w:tc>
        <w:tc>
          <w:tcPr>
            <w:tcW w:w="200" w:type="dxa"/>
          </w:tcPr>
          <w:p w:rsidR="00612E07" w:rsidRDefault="00612E07" w:rsidP="00794617">
            <w:pPr>
              <w:jc w:val="center"/>
              <w:rPr>
                <w:sz w:val="24"/>
                <w:szCs w:val="24"/>
                <w:lang w:val="en-US"/>
              </w:rPr>
            </w:pPr>
          </w:p>
        </w:tc>
        <w:tc>
          <w:tcPr>
            <w:tcW w:w="207" w:type="dxa"/>
          </w:tcPr>
          <w:p w:rsidR="00612E07" w:rsidRDefault="00612E07" w:rsidP="00794617">
            <w:pPr>
              <w:jc w:val="center"/>
              <w:rPr>
                <w:sz w:val="24"/>
                <w:szCs w:val="24"/>
                <w:lang w:val="en-US"/>
              </w:rPr>
            </w:pPr>
          </w:p>
        </w:tc>
        <w:tc>
          <w:tcPr>
            <w:tcW w:w="193" w:type="dxa"/>
          </w:tcPr>
          <w:p w:rsidR="00612E07" w:rsidRDefault="00612E07" w:rsidP="00794617">
            <w:pPr>
              <w:jc w:val="center"/>
              <w:rPr>
                <w:sz w:val="24"/>
                <w:szCs w:val="24"/>
                <w:lang w:val="en-US"/>
              </w:rPr>
            </w:pPr>
          </w:p>
        </w:tc>
        <w:tc>
          <w:tcPr>
            <w:tcW w:w="167" w:type="dxa"/>
          </w:tcPr>
          <w:p w:rsidR="00612E07" w:rsidRDefault="00612E07" w:rsidP="00794617">
            <w:pPr>
              <w:jc w:val="center"/>
              <w:rPr>
                <w:sz w:val="24"/>
                <w:szCs w:val="24"/>
                <w:lang w:val="en-US"/>
              </w:rPr>
            </w:pPr>
          </w:p>
        </w:tc>
      </w:tr>
    </w:tbl>
    <w:p w:rsidR="00C93367" w:rsidRPr="00ED7044" w:rsidRDefault="00C93367" w:rsidP="00C93367">
      <w:pPr>
        <w:pStyle w:val="NoSpacing"/>
        <w:rPr>
          <w:rFonts w:asciiTheme="minorHAnsi" w:hAnsiTheme="minorHAnsi" w:cs="Arial"/>
          <w:b/>
          <w:sz w:val="28"/>
          <w:szCs w:val="28"/>
          <w:u w:val="single"/>
        </w:rPr>
      </w:pPr>
      <w:r>
        <w:rPr>
          <w:rFonts w:asciiTheme="minorHAnsi" w:hAnsiTheme="minorHAnsi" w:cs="Arial"/>
          <w:b/>
          <w:sz w:val="28"/>
          <w:szCs w:val="28"/>
          <w:lang w:val="en-US"/>
        </w:rPr>
        <w:t>4</w:t>
      </w:r>
      <w:r w:rsidRPr="00ED7044">
        <w:rPr>
          <w:rFonts w:asciiTheme="minorHAnsi" w:hAnsiTheme="minorHAnsi" w:cs="Arial"/>
          <w:b/>
          <w:sz w:val="28"/>
          <w:szCs w:val="28"/>
          <w:lang w:val="en-US"/>
        </w:rPr>
        <w:t>.</w:t>
      </w:r>
      <w:r>
        <w:rPr>
          <w:rFonts w:asciiTheme="minorHAnsi" w:hAnsiTheme="minorHAnsi" w:cs="Arial"/>
          <w:b/>
          <w:sz w:val="28"/>
          <w:szCs w:val="28"/>
          <w:lang w:val="en-US"/>
        </w:rPr>
        <w:t>Project Milestone</w:t>
      </w:r>
      <w:r w:rsidRPr="00ED7044">
        <w:rPr>
          <w:rFonts w:asciiTheme="minorHAnsi" w:hAnsiTheme="minorHAnsi" w:cs="Arial"/>
          <w:b/>
          <w:sz w:val="28"/>
          <w:szCs w:val="28"/>
        </w:rPr>
        <w:t>:</w:t>
      </w:r>
    </w:p>
    <w:p w:rsidR="00F13F5D" w:rsidRDefault="00F13F5D" w:rsidP="005549AE">
      <w:pPr>
        <w:pStyle w:val="NoSpacing"/>
        <w:rPr>
          <w:rFonts w:asciiTheme="minorHAnsi" w:hAnsiTheme="minorHAnsi" w:cs="Arial"/>
          <w:b/>
          <w:sz w:val="28"/>
          <w:szCs w:val="28"/>
          <w:lang w:val="en-US"/>
        </w:rPr>
      </w:pPr>
    </w:p>
    <w:p w:rsidR="00C93367" w:rsidRDefault="00C93367" w:rsidP="005549AE">
      <w:pPr>
        <w:pStyle w:val="NoSpacing"/>
        <w:rPr>
          <w:rFonts w:ascii="Arial" w:hAnsi="Arial" w:cs="Arial"/>
          <w:b/>
          <w:sz w:val="24"/>
          <w:szCs w:val="24"/>
          <w:lang w:val="en-US"/>
        </w:rPr>
      </w:pPr>
    </w:p>
    <w:p w:rsidR="00F13F5D" w:rsidRDefault="00F13F5D" w:rsidP="005549AE">
      <w:pPr>
        <w:pStyle w:val="NoSpacing"/>
        <w:rPr>
          <w:rFonts w:ascii="Arial" w:hAnsi="Arial" w:cs="Arial"/>
          <w:b/>
          <w:sz w:val="24"/>
          <w:szCs w:val="24"/>
          <w:lang w:val="en-US"/>
        </w:rPr>
      </w:pPr>
      <w:r>
        <w:rPr>
          <w:rFonts w:ascii="Arial" w:hAnsi="Arial" w:cs="Arial"/>
          <w:b/>
          <w:sz w:val="24"/>
          <w:szCs w:val="24"/>
          <w:lang w:val="en-US"/>
        </w:rPr>
        <w:t>5.Cost Analysis</w:t>
      </w:r>
    </w:p>
    <w:p w:rsidR="00F13F5D" w:rsidRDefault="00F13F5D" w:rsidP="005549AE">
      <w:pPr>
        <w:pStyle w:val="NoSpacing"/>
        <w:rPr>
          <w:rFonts w:ascii="Arial" w:hAnsi="Arial" w:cs="Arial"/>
          <w:b/>
          <w:sz w:val="24"/>
          <w:szCs w:val="24"/>
          <w:lang w:val="en-US"/>
        </w:rPr>
      </w:pPr>
    </w:p>
    <w:tbl>
      <w:tblPr>
        <w:tblW w:w="9851" w:type="dxa"/>
        <w:tblInd w:w="-393" w:type="dxa"/>
        <w:tblCellMar>
          <w:left w:w="10" w:type="dxa"/>
          <w:right w:w="10" w:type="dxa"/>
        </w:tblCellMar>
        <w:tblLook w:val="04A0" w:firstRow="1" w:lastRow="0" w:firstColumn="1" w:lastColumn="0" w:noHBand="0" w:noVBand="1"/>
      </w:tblPr>
      <w:tblGrid>
        <w:gridCol w:w="1060"/>
        <w:gridCol w:w="2188"/>
        <w:gridCol w:w="1275"/>
        <w:gridCol w:w="1482"/>
        <w:gridCol w:w="1318"/>
        <w:gridCol w:w="1154"/>
        <w:gridCol w:w="1374"/>
      </w:tblGrid>
      <w:tr w:rsidR="0037579B" w:rsidTr="00F13F5D">
        <w:trPr>
          <w:cantSplit/>
          <w:trHeight w:val="216"/>
        </w:trPr>
        <w:tc>
          <w:tcPr>
            <w:tcW w:w="1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37579B" w:rsidRPr="002816F3" w:rsidRDefault="0037579B" w:rsidP="00F13F5D">
            <w:pPr>
              <w:pStyle w:val="ListParagraph"/>
              <w:ind w:left="0"/>
              <w:rPr>
                <w:rFonts w:asciiTheme="minorHAnsi" w:hAnsiTheme="minorHAnsi" w:cs="Arial"/>
                <w:sz w:val="22"/>
              </w:rPr>
            </w:pPr>
          </w:p>
        </w:tc>
        <w:tc>
          <w:tcPr>
            <w:tcW w:w="21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37579B" w:rsidRPr="002816F3" w:rsidRDefault="0037579B" w:rsidP="00F13F5D">
            <w:pPr>
              <w:pStyle w:val="ListParagraph"/>
              <w:ind w:left="0"/>
              <w:rPr>
                <w:rFonts w:asciiTheme="minorHAnsi" w:hAnsiTheme="minorHAnsi" w:cs="Arial"/>
                <w:b/>
                <w:sz w:val="22"/>
              </w:rPr>
            </w:pPr>
          </w:p>
        </w:tc>
        <w:tc>
          <w:tcPr>
            <w:tcW w:w="6603"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37579B" w:rsidRPr="002816F3" w:rsidRDefault="00B56425" w:rsidP="00F13F5D">
            <w:pPr>
              <w:pStyle w:val="ListParagraph"/>
              <w:ind w:left="0"/>
              <w:jc w:val="center"/>
              <w:rPr>
                <w:rFonts w:asciiTheme="minorHAnsi" w:hAnsiTheme="minorHAnsi" w:cs="Arial"/>
                <w:sz w:val="20"/>
              </w:rPr>
            </w:pPr>
            <w:r w:rsidRPr="002816F3">
              <w:rPr>
                <w:rFonts w:asciiTheme="minorHAnsi" w:hAnsiTheme="minorHAnsi" w:cs="Arial"/>
                <w:sz w:val="20"/>
              </w:rPr>
              <w:t>Cost</w:t>
            </w:r>
            <w:r w:rsidR="0037579B" w:rsidRPr="002816F3">
              <w:rPr>
                <w:rFonts w:asciiTheme="minorHAnsi" w:hAnsiTheme="minorHAnsi" w:cs="Arial"/>
                <w:sz w:val="20"/>
              </w:rPr>
              <w:t xml:space="preserve"> in €</w:t>
            </w:r>
          </w:p>
        </w:tc>
      </w:tr>
      <w:tr w:rsidR="00B56425" w:rsidTr="00F13F5D">
        <w:trPr>
          <w:cantSplit/>
          <w:trHeight w:val="671"/>
        </w:trPr>
        <w:tc>
          <w:tcPr>
            <w:tcW w:w="1060" w:type="dxa"/>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vAlign w:val="center"/>
          </w:tcPr>
          <w:p w:rsidR="00B56425" w:rsidRPr="002816F3" w:rsidRDefault="00634706" w:rsidP="00F13F5D">
            <w:pPr>
              <w:pStyle w:val="ListParagraph"/>
              <w:ind w:left="0"/>
              <w:rPr>
                <w:rFonts w:asciiTheme="minorHAnsi" w:hAnsiTheme="minorHAnsi" w:cs="Arial"/>
                <w:sz w:val="22"/>
                <w:szCs w:val="22"/>
              </w:rPr>
            </w:pPr>
            <w:r w:rsidRPr="002816F3">
              <w:rPr>
                <w:rFonts w:asciiTheme="minorHAnsi" w:hAnsiTheme="minorHAnsi" w:cs="Arial"/>
                <w:sz w:val="22"/>
                <w:szCs w:val="22"/>
              </w:rPr>
              <w:t>Quantity</w:t>
            </w:r>
          </w:p>
        </w:tc>
        <w:tc>
          <w:tcPr>
            <w:tcW w:w="2188" w:type="dxa"/>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2816F3">
            <w:pPr>
              <w:pStyle w:val="ListParagraph"/>
              <w:ind w:left="0"/>
              <w:jc w:val="center"/>
              <w:rPr>
                <w:rFonts w:asciiTheme="minorHAnsi" w:hAnsiTheme="minorHAnsi" w:cstheme="minorHAnsi"/>
                <w:sz w:val="22"/>
                <w:szCs w:val="22"/>
              </w:rPr>
            </w:pPr>
            <w:r w:rsidRPr="002816F3">
              <w:rPr>
                <w:rFonts w:asciiTheme="minorHAnsi" w:hAnsiTheme="minorHAnsi" w:cstheme="minorHAnsi"/>
                <w:sz w:val="22"/>
                <w:szCs w:val="22"/>
              </w:rPr>
              <w:t>Work packages</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47A90" w:rsidP="002816F3">
            <w:pPr>
              <w:pStyle w:val="ListParagraph"/>
              <w:ind w:left="0"/>
              <w:rPr>
                <w:rFonts w:asciiTheme="minorHAnsi" w:hAnsiTheme="minorHAnsi" w:cs="Arial"/>
                <w:sz w:val="22"/>
                <w:szCs w:val="22"/>
              </w:rPr>
            </w:pPr>
            <w:r w:rsidRPr="002816F3">
              <w:rPr>
                <w:rFonts w:asciiTheme="minorHAnsi" w:hAnsiTheme="minorHAnsi" w:cs="Arial"/>
                <w:sz w:val="22"/>
                <w:szCs w:val="22"/>
              </w:rPr>
              <w:t>Preparat</w:t>
            </w:r>
            <w:r w:rsidR="00634706" w:rsidRPr="002816F3">
              <w:rPr>
                <w:rFonts w:asciiTheme="minorHAnsi" w:hAnsiTheme="minorHAnsi" w:cs="Arial"/>
                <w:sz w:val="22"/>
                <w:szCs w:val="22"/>
              </w:rPr>
              <w:t>ion</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47A90" w:rsidP="002816F3">
            <w:pPr>
              <w:pStyle w:val="ListParagraph"/>
              <w:ind w:left="0"/>
              <w:jc w:val="center"/>
              <w:rPr>
                <w:rFonts w:asciiTheme="minorHAnsi" w:hAnsiTheme="minorHAnsi" w:cs="Arial"/>
                <w:sz w:val="22"/>
                <w:szCs w:val="22"/>
              </w:rPr>
            </w:pPr>
            <w:r w:rsidRPr="002816F3">
              <w:rPr>
                <w:rFonts w:asciiTheme="minorHAnsi" w:hAnsiTheme="minorHAnsi" w:cs="Arial"/>
                <w:sz w:val="22"/>
                <w:szCs w:val="22"/>
              </w:rPr>
              <w:t>Measurement Setup</w:t>
            </w: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2816F3">
            <w:pPr>
              <w:pStyle w:val="ListParagraph"/>
              <w:ind w:left="0"/>
              <w:jc w:val="center"/>
              <w:rPr>
                <w:rFonts w:asciiTheme="minorHAnsi" w:hAnsiTheme="minorHAnsi" w:cs="Arial"/>
                <w:sz w:val="22"/>
                <w:szCs w:val="22"/>
              </w:rPr>
            </w:pPr>
            <w:r w:rsidRPr="002816F3">
              <w:rPr>
                <w:rFonts w:asciiTheme="minorHAnsi" w:hAnsiTheme="minorHAnsi" w:cs="Arial"/>
                <w:sz w:val="22"/>
                <w:szCs w:val="22"/>
              </w:rPr>
              <w:t>Execution</w:t>
            </w: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2816F3">
            <w:pPr>
              <w:pStyle w:val="ListParagraph"/>
              <w:ind w:left="0"/>
              <w:jc w:val="center"/>
              <w:rPr>
                <w:rFonts w:asciiTheme="minorHAnsi" w:hAnsiTheme="minorHAnsi" w:cs="Arial"/>
                <w:sz w:val="22"/>
                <w:szCs w:val="22"/>
              </w:rPr>
            </w:pPr>
            <w:r w:rsidRPr="002816F3">
              <w:rPr>
                <w:rFonts w:asciiTheme="minorHAnsi" w:hAnsiTheme="minorHAnsi" w:cs="Arial"/>
                <w:sz w:val="22"/>
                <w:szCs w:val="22"/>
              </w:rPr>
              <w:t>Report</w:t>
            </w: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2816F3">
            <w:pPr>
              <w:pStyle w:val="ListParagraph"/>
              <w:ind w:left="0"/>
              <w:jc w:val="center"/>
              <w:rPr>
                <w:rFonts w:asciiTheme="minorHAnsi" w:hAnsiTheme="minorHAnsi" w:cs="Arial"/>
                <w:sz w:val="22"/>
                <w:szCs w:val="22"/>
              </w:rPr>
            </w:pPr>
            <w:r w:rsidRPr="002816F3">
              <w:rPr>
                <w:rFonts w:asciiTheme="minorHAnsi" w:hAnsiTheme="minorHAnsi" w:cs="Arial"/>
                <w:sz w:val="22"/>
                <w:szCs w:val="22"/>
              </w:rPr>
              <w:t>Total</w:t>
            </w:r>
            <w:r w:rsidR="002816F3" w:rsidRPr="002816F3">
              <w:rPr>
                <w:rFonts w:asciiTheme="minorHAnsi" w:hAnsiTheme="minorHAnsi" w:cs="Arial"/>
                <w:sz w:val="22"/>
                <w:szCs w:val="22"/>
              </w:rPr>
              <w:t xml:space="preserve"> (€)</w:t>
            </w:r>
          </w:p>
        </w:tc>
      </w:tr>
      <w:tr w:rsidR="00B56425" w:rsidTr="00F13F5D">
        <w:trPr>
          <w:trHeight w:val="196"/>
        </w:trPr>
        <w:tc>
          <w:tcPr>
            <w:tcW w:w="1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Pr="002816F3" w:rsidRDefault="00B56425" w:rsidP="00F13F5D">
            <w:pPr>
              <w:pStyle w:val="ListParagraph"/>
              <w:ind w:left="0"/>
              <w:jc w:val="center"/>
              <w:rPr>
                <w:rFonts w:asciiTheme="minorHAnsi" w:hAnsiTheme="minorHAnsi" w:cs="Arial"/>
                <w:color w:val="000000"/>
                <w:sz w:val="22"/>
                <w:szCs w:val="22"/>
              </w:rPr>
            </w:pPr>
            <w:r w:rsidRPr="002816F3">
              <w:rPr>
                <w:rFonts w:asciiTheme="minorHAnsi" w:hAnsiTheme="minorHAnsi" w:cs="Arial"/>
                <w:color w:val="000000"/>
                <w:sz w:val="22"/>
                <w:szCs w:val="22"/>
              </w:rPr>
              <w:t>1</w:t>
            </w:r>
          </w:p>
        </w:tc>
        <w:tc>
          <w:tcPr>
            <w:tcW w:w="21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Pr="002816F3" w:rsidRDefault="00B56425" w:rsidP="00F13F5D">
            <w:pPr>
              <w:pStyle w:val="ListParagraph"/>
              <w:ind w:left="0"/>
              <w:rPr>
                <w:rFonts w:asciiTheme="minorHAnsi" w:hAnsiTheme="minorHAnsi"/>
                <w:sz w:val="22"/>
                <w:szCs w:val="22"/>
              </w:rPr>
            </w:pPr>
            <w:r w:rsidRPr="002816F3">
              <w:rPr>
                <w:rFonts w:asciiTheme="minorHAnsi" w:hAnsiTheme="minorHAnsi"/>
                <w:sz w:val="22"/>
                <w:szCs w:val="22"/>
              </w:rPr>
              <w:t>NXP SBC-S32V234 Board</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pStyle w:val="ListParagraph"/>
              <w:ind w:left="0"/>
              <w:jc w:val="center"/>
              <w:rPr>
                <w:rFonts w:asciiTheme="minorHAnsi" w:hAnsiTheme="minorHAnsi" w:cs="Arial"/>
                <w:color w:val="000000"/>
                <w:sz w:val="22"/>
                <w:szCs w:val="22"/>
              </w:rPr>
            </w:pP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pStyle w:val="ListParagraph"/>
              <w:ind w:left="0"/>
              <w:jc w:val="center"/>
              <w:rPr>
                <w:rFonts w:asciiTheme="minorHAnsi" w:hAnsiTheme="minorHAnsi" w:cs="Arial"/>
                <w:color w:val="000000"/>
                <w:sz w:val="22"/>
                <w:szCs w:val="22"/>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pStyle w:val="ListParagraph"/>
              <w:ind w:left="0"/>
              <w:jc w:val="center"/>
              <w:rPr>
                <w:rFonts w:asciiTheme="minorHAnsi" w:hAnsiTheme="minorHAnsi" w:cs="Arial"/>
                <w:color w:val="000000"/>
                <w:sz w:val="22"/>
                <w:szCs w:val="22"/>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spacing w:after="0" w:line="240" w:lineRule="auto"/>
              <w:jc w:val="center"/>
              <w:rPr>
                <w:rFonts w:asciiTheme="minorHAnsi" w:hAnsiTheme="minorHAnsi"/>
                <w:color w:val="000000"/>
                <w:lang w:eastAsia="de-DE"/>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3E192A" w:rsidP="00ED7044">
            <w:pPr>
              <w:spacing w:after="0" w:line="240" w:lineRule="auto"/>
              <w:rPr>
                <w:rFonts w:asciiTheme="minorHAnsi" w:hAnsiTheme="minorHAnsi"/>
                <w:b/>
                <w:color w:val="000000"/>
                <w:lang w:eastAsia="de-DE"/>
              </w:rPr>
            </w:pPr>
            <w:r w:rsidRPr="002816F3">
              <w:rPr>
                <w:rFonts w:asciiTheme="minorHAnsi" w:hAnsiTheme="minorHAnsi"/>
                <w:b/>
                <w:color w:val="000000"/>
                <w:lang w:eastAsia="de-DE"/>
              </w:rPr>
              <w:t>626.290</w:t>
            </w:r>
            <w:r w:rsidR="00ED7044" w:rsidRPr="002816F3">
              <w:rPr>
                <w:rFonts w:asciiTheme="minorHAnsi" w:hAnsiTheme="minorHAnsi"/>
                <w:b/>
                <w:color w:val="000000"/>
                <w:lang w:eastAsia="de-DE"/>
              </w:rPr>
              <w:t xml:space="preserve"> </w:t>
            </w:r>
          </w:p>
        </w:tc>
      </w:tr>
      <w:tr w:rsidR="00B56425" w:rsidTr="00F13F5D">
        <w:trPr>
          <w:trHeight w:val="196"/>
        </w:trPr>
        <w:tc>
          <w:tcPr>
            <w:tcW w:w="1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Pr="002816F3" w:rsidRDefault="00634706" w:rsidP="00F13F5D">
            <w:pPr>
              <w:pStyle w:val="ListParagraph"/>
              <w:ind w:left="0"/>
              <w:jc w:val="center"/>
              <w:rPr>
                <w:rFonts w:asciiTheme="minorHAnsi" w:hAnsiTheme="minorHAnsi" w:cs="Arial"/>
                <w:color w:val="000000"/>
                <w:sz w:val="22"/>
                <w:szCs w:val="22"/>
              </w:rPr>
            </w:pPr>
            <w:r w:rsidRPr="002816F3">
              <w:rPr>
                <w:rFonts w:asciiTheme="minorHAnsi" w:hAnsiTheme="minorHAnsi" w:cs="Arial"/>
                <w:color w:val="000000"/>
                <w:sz w:val="22"/>
                <w:szCs w:val="22"/>
              </w:rPr>
              <w:t>8</w:t>
            </w:r>
          </w:p>
        </w:tc>
        <w:tc>
          <w:tcPr>
            <w:tcW w:w="21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Pr="002816F3" w:rsidRDefault="00B56425" w:rsidP="00F13F5D">
            <w:pPr>
              <w:pStyle w:val="ListParagraph"/>
              <w:ind w:left="0"/>
              <w:rPr>
                <w:rFonts w:asciiTheme="minorHAnsi" w:hAnsiTheme="minorHAnsi" w:cs="Arial"/>
                <w:sz w:val="22"/>
                <w:szCs w:val="22"/>
              </w:rPr>
            </w:pPr>
            <w:r w:rsidRPr="002816F3">
              <w:rPr>
                <w:rFonts w:asciiTheme="minorHAnsi" w:hAnsiTheme="minorHAnsi" w:cs="Arial"/>
                <w:sz w:val="22"/>
                <w:szCs w:val="22"/>
              </w:rPr>
              <w:t>MXOV10635-</w:t>
            </w:r>
            <w:r w:rsidR="00B47A90" w:rsidRPr="002816F3">
              <w:rPr>
                <w:rFonts w:asciiTheme="minorHAnsi" w:hAnsiTheme="minorHAnsi" w:cs="Arial"/>
                <w:sz w:val="22"/>
                <w:szCs w:val="22"/>
              </w:rPr>
              <w:t>S32V Camera</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spacing w:after="0" w:line="240" w:lineRule="auto"/>
              <w:jc w:val="center"/>
              <w:rPr>
                <w:rFonts w:asciiTheme="minorHAnsi" w:hAnsiTheme="minorHAnsi"/>
                <w:color w:val="000000"/>
                <w:lang w:eastAsia="de-DE"/>
              </w:rPr>
            </w:pP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pStyle w:val="ListParagraph"/>
              <w:ind w:left="0"/>
              <w:jc w:val="center"/>
              <w:rPr>
                <w:rFonts w:asciiTheme="minorHAnsi" w:hAnsiTheme="minorHAnsi" w:cs="Arial"/>
                <w:color w:val="000000"/>
                <w:sz w:val="22"/>
                <w:szCs w:val="22"/>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pStyle w:val="ListParagraph"/>
              <w:ind w:left="0"/>
              <w:jc w:val="center"/>
              <w:rPr>
                <w:rFonts w:asciiTheme="minorHAnsi" w:hAnsiTheme="minorHAnsi" w:cs="Arial"/>
                <w:color w:val="000000"/>
                <w:sz w:val="22"/>
                <w:szCs w:val="22"/>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pStyle w:val="ListParagraph"/>
              <w:ind w:left="0"/>
              <w:jc w:val="center"/>
              <w:rPr>
                <w:rFonts w:asciiTheme="minorHAnsi" w:hAnsiTheme="minorHAnsi" w:cs="Arial"/>
                <w:color w:val="000000"/>
                <w:sz w:val="22"/>
                <w:szCs w:val="22"/>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634706" w:rsidP="00ED7044">
            <w:pPr>
              <w:spacing w:after="0" w:line="240" w:lineRule="auto"/>
              <w:rPr>
                <w:rFonts w:asciiTheme="minorHAnsi" w:hAnsiTheme="minorHAnsi"/>
                <w:b/>
                <w:bCs/>
                <w:color w:val="000000"/>
                <w:lang w:eastAsia="de-DE"/>
              </w:rPr>
            </w:pPr>
            <w:r w:rsidRPr="002816F3">
              <w:rPr>
                <w:rFonts w:asciiTheme="minorHAnsi" w:hAnsiTheme="minorHAnsi"/>
                <w:b/>
                <w:bCs/>
                <w:color w:val="000000"/>
                <w:lang w:eastAsia="de-DE"/>
              </w:rPr>
              <w:t>1158</w:t>
            </w:r>
            <w:r w:rsidR="00ED7044" w:rsidRPr="002816F3">
              <w:rPr>
                <w:rFonts w:asciiTheme="minorHAnsi" w:hAnsiTheme="minorHAnsi"/>
                <w:b/>
                <w:bCs/>
                <w:color w:val="000000"/>
                <w:lang w:eastAsia="de-DE"/>
              </w:rPr>
              <w:t xml:space="preserve"> </w:t>
            </w:r>
          </w:p>
        </w:tc>
      </w:tr>
      <w:tr w:rsidR="00B56425" w:rsidTr="00F13F5D">
        <w:trPr>
          <w:trHeight w:val="196"/>
        </w:trPr>
        <w:tc>
          <w:tcPr>
            <w:tcW w:w="1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Pr="002816F3" w:rsidRDefault="00B56425" w:rsidP="00F13F5D">
            <w:pPr>
              <w:pStyle w:val="ListParagraph"/>
              <w:ind w:left="0"/>
              <w:jc w:val="center"/>
              <w:rPr>
                <w:rFonts w:asciiTheme="minorHAnsi" w:hAnsiTheme="minorHAnsi" w:cs="Arial"/>
                <w:color w:val="000000"/>
                <w:sz w:val="22"/>
                <w:szCs w:val="22"/>
              </w:rPr>
            </w:pPr>
            <w:r w:rsidRPr="002816F3">
              <w:rPr>
                <w:rFonts w:asciiTheme="minorHAnsi" w:hAnsiTheme="minorHAnsi" w:cs="Arial"/>
                <w:color w:val="000000"/>
                <w:sz w:val="22"/>
                <w:szCs w:val="22"/>
              </w:rPr>
              <w:t>3</w:t>
            </w:r>
          </w:p>
        </w:tc>
        <w:tc>
          <w:tcPr>
            <w:tcW w:w="21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Pr="002816F3" w:rsidRDefault="00B47A90" w:rsidP="00F13F5D">
            <w:pPr>
              <w:pStyle w:val="ListParagraph"/>
              <w:ind w:left="0"/>
              <w:rPr>
                <w:rFonts w:asciiTheme="minorHAnsi" w:hAnsiTheme="minorHAnsi" w:cs="Arial"/>
                <w:sz w:val="22"/>
                <w:szCs w:val="22"/>
              </w:rPr>
            </w:pPr>
            <w:r w:rsidRPr="002816F3">
              <w:rPr>
                <w:rFonts w:asciiTheme="minorHAnsi" w:hAnsiTheme="minorHAnsi" w:cs="Arial"/>
                <w:sz w:val="22"/>
                <w:szCs w:val="22"/>
              </w:rPr>
              <w:t>MAXIM deserializer</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spacing w:after="0" w:line="240" w:lineRule="auto"/>
              <w:jc w:val="center"/>
              <w:rPr>
                <w:rFonts w:asciiTheme="minorHAnsi" w:hAnsiTheme="minorHAnsi"/>
                <w:color w:val="000000"/>
                <w:lang w:eastAsia="de-DE"/>
              </w:rPr>
            </w:pP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spacing w:after="0" w:line="240" w:lineRule="auto"/>
              <w:jc w:val="center"/>
              <w:rPr>
                <w:rFonts w:asciiTheme="minorHAnsi" w:hAnsiTheme="minorHAnsi"/>
                <w:color w:val="000000"/>
                <w:lang w:eastAsia="de-DE"/>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spacing w:after="0" w:line="240" w:lineRule="auto"/>
              <w:jc w:val="center"/>
              <w:rPr>
                <w:rFonts w:asciiTheme="minorHAnsi" w:hAnsiTheme="minorHAnsi"/>
                <w:color w:val="000000"/>
                <w:lang w:eastAsia="de-DE"/>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spacing w:after="0" w:line="240" w:lineRule="auto"/>
              <w:jc w:val="center"/>
              <w:rPr>
                <w:rFonts w:asciiTheme="minorHAnsi" w:hAnsiTheme="minorHAnsi"/>
                <w:color w:val="000000"/>
                <w:lang w:eastAsia="de-DE"/>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634706" w:rsidP="00ED7044">
            <w:pPr>
              <w:spacing w:after="0" w:line="240" w:lineRule="auto"/>
              <w:rPr>
                <w:rFonts w:asciiTheme="minorHAnsi" w:hAnsiTheme="minorHAnsi"/>
                <w:b/>
                <w:bCs/>
                <w:color w:val="000000"/>
                <w:lang w:eastAsia="de-DE"/>
              </w:rPr>
            </w:pPr>
            <w:r w:rsidRPr="002816F3">
              <w:rPr>
                <w:rFonts w:asciiTheme="minorHAnsi" w:hAnsiTheme="minorHAnsi"/>
                <w:b/>
                <w:bCs/>
                <w:color w:val="000000"/>
                <w:lang w:eastAsia="de-DE"/>
              </w:rPr>
              <w:t>106.150</w:t>
            </w:r>
            <w:r w:rsidR="00ED7044" w:rsidRPr="002816F3">
              <w:rPr>
                <w:rFonts w:asciiTheme="minorHAnsi" w:hAnsiTheme="minorHAnsi"/>
                <w:b/>
                <w:bCs/>
                <w:color w:val="000000"/>
                <w:lang w:eastAsia="de-DE"/>
              </w:rPr>
              <w:t xml:space="preserve"> </w:t>
            </w:r>
          </w:p>
        </w:tc>
      </w:tr>
      <w:tr w:rsidR="00B56425" w:rsidTr="00F13F5D">
        <w:trPr>
          <w:trHeight w:val="415"/>
        </w:trPr>
        <w:tc>
          <w:tcPr>
            <w:tcW w:w="10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Pr="002816F3" w:rsidRDefault="00B56425" w:rsidP="00F13F5D">
            <w:pPr>
              <w:pStyle w:val="ListParagraph"/>
              <w:ind w:left="0"/>
              <w:jc w:val="center"/>
              <w:rPr>
                <w:rFonts w:asciiTheme="minorHAnsi" w:hAnsiTheme="minorHAnsi"/>
                <w:sz w:val="22"/>
                <w:szCs w:val="22"/>
              </w:rPr>
            </w:pPr>
            <w:r w:rsidRPr="002816F3">
              <w:rPr>
                <w:rFonts w:asciiTheme="minorHAnsi" w:hAnsiTheme="minorHAnsi" w:cs="Arial"/>
                <w:color w:val="595959"/>
                <w:sz w:val="22"/>
                <w:szCs w:val="22"/>
              </w:rPr>
              <w:lastRenderedPageBreak/>
              <w:t>4</w:t>
            </w:r>
          </w:p>
        </w:tc>
        <w:tc>
          <w:tcPr>
            <w:tcW w:w="21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56425" w:rsidRPr="002816F3" w:rsidRDefault="00B47A90" w:rsidP="00F13F5D">
            <w:pPr>
              <w:pStyle w:val="ListParagraph"/>
              <w:ind w:left="0"/>
              <w:rPr>
                <w:rFonts w:asciiTheme="minorHAnsi" w:hAnsiTheme="minorHAnsi" w:cs="Arial"/>
                <w:sz w:val="22"/>
                <w:szCs w:val="22"/>
              </w:rPr>
            </w:pPr>
            <w:r w:rsidRPr="002816F3">
              <w:rPr>
                <w:rFonts w:asciiTheme="minorHAnsi" w:hAnsiTheme="minorHAnsi" w:cs="Arial"/>
                <w:sz w:val="22"/>
                <w:szCs w:val="22"/>
              </w:rPr>
              <w:t>Monitors</w:t>
            </w:r>
            <w:r w:rsidR="002816F3" w:rsidRPr="002816F3">
              <w:rPr>
                <w:rFonts w:asciiTheme="minorHAnsi" w:hAnsiTheme="minorHAnsi" w:cs="Arial"/>
                <w:sz w:val="22"/>
                <w:szCs w:val="22"/>
              </w:rPr>
              <w:t xml:space="preserve"> </w:t>
            </w:r>
            <w:r w:rsidR="009D1818" w:rsidRPr="002816F3">
              <w:rPr>
                <w:rFonts w:asciiTheme="minorHAnsi" w:hAnsiTheme="minorHAnsi" w:cs="Arial"/>
                <w:sz w:val="22"/>
                <w:szCs w:val="22"/>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spacing w:after="0" w:line="240" w:lineRule="auto"/>
              <w:jc w:val="center"/>
              <w:rPr>
                <w:rFonts w:asciiTheme="minorHAnsi" w:hAnsiTheme="minorHAnsi"/>
                <w:color w:val="404040"/>
                <w:lang w:eastAsia="de-DE"/>
              </w:rPr>
            </w:pP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spacing w:after="0" w:line="240" w:lineRule="auto"/>
              <w:jc w:val="center"/>
              <w:rPr>
                <w:rFonts w:asciiTheme="minorHAnsi" w:hAnsiTheme="minorHAnsi"/>
                <w:color w:val="000000"/>
                <w:lang w:eastAsia="de-DE"/>
              </w:rPr>
            </w:pPr>
          </w:p>
        </w:tc>
        <w:tc>
          <w:tcPr>
            <w:tcW w:w="131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spacing w:after="0" w:line="240" w:lineRule="auto"/>
              <w:jc w:val="center"/>
              <w:rPr>
                <w:rFonts w:asciiTheme="minorHAnsi" w:hAnsiTheme="minorHAnsi"/>
                <w:color w:val="404040"/>
                <w:lang w:eastAsia="de-DE"/>
              </w:rPr>
            </w:pPr>
          </w:p>
        </w:tc>
        <w:tc>
          <w:tcPr>
            <w:tcW w:w="11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B56425" w:rsidP="00F13F5D">
            <w:pPr>
              <w:pStyle w:val="ListParagraph"/>
              <w:ind w:left="0"/>
              <w:jc w:val="center"/>
              <w:rPr>
                <w:rFonts w:asciiTheme="minorHAnsi" w:hAnsiTheme="minorHAnsi" w:cs="Arial"/>
                <w:sz w:val="22"/>
                <w:szCs w:val="22"/>
              </w:rPr>
            </w:pPr>
          </w:p>
        </w:tc>
        <w:tc>
          <w:tcPr>
            <w:tcW w:w="137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56425" w:rsidRPr="002816F3" w:rsidRDefault="009D1818" w:rsidP="002816F3">
            <w:pPr>
              <w:spacing w:after="0" w:line="240" w:lineRule="auto"/>
              <w:rPr>
                <w:rFonts w:asciiTheme="minorHAnsi" w:hAnsiTheme="minorHAnsi"/>
                <w:b/>
                <w:bCs/>
                <w:lang w:eastAsia="de-DE"/>
              </w:rPr>
            </w:pPr>
            <w:r w:rsidRPr="002816F3">
              <w:rPr>
                <w:rFonts w:asciiTheme="minorHAnsi" w:hAnsiTheme="minorHAnsi"/>
                <w:b/>
                <w:bCs/>
                <w:lang w:eastAsia="de-DE"/>
              </w:rPr>
              <w:t>450</w:t>
            </w:r>
            <w:r w:rsidR="00ED7044" w:rsidRPr="002816F3">
              <w:rPr>
                <w:rFonts w:asciiTheme="minorHAnsi" w:hAnsiTheme="minorHAnsi"/>
                <w:b/>
                <w:bCs/>
                <w:lang w:eastAsia="de-DE"/>
              </w:rPr>
              <w:t xml:space="preserve"> </w:t>
            </w:r>
            <w:r w:rsidRPr="002816F3">
              <w:rPr>
                <w:rFonts w:asciiTheme="minorHAnsi" w:hAnsiTheme="minorHAnsi"/>
                <w:b/>
                <w:bCs/>
                <w:lang w:eastAsia="de-DE"/>
              </w:rPr>
              <w:t xml:space="preserve"> </w:t>
            </w:r>
            <w:r w:rsidR="002816F3" w:rsidRPr="002816F3">
              <w:rPr>
                <w:rFonts w:asciiTheme="minorHAnsi" w:hAnsiTheme="minorHAnsi"/>
                <w:bCs/>
                <w:lang w:eastAsia="de-DE"/>
              </w:rPr>
              <w:t>A</w:t>
            </w:r>
            <w:r w:rsidRPr="002816F3">
              <w:rPr>
                <w:rFonts w:asciiTheme="minorHAnsi" w:hAnsiTheme="minorHAnsi"/>
                <w:bCs/>
                <w:lang w:eastAsia="de-DE"/>
              </w:rPr>
              <w:t>pprox</w:t>
            </w:r>
          </w:p>
        </w:tc>
      </w:tr>
    </w:tbl>
    <w:p w:rsidR="0037579B" w:rsidRDefault="0037579B" w:rsidP="005549AE">
      <w:pPr>
        <w:pStyle w:val="NoSpacing"/>
        <w:rPr>
          <w:rFonts w:ascii="Arial" w:hAnsi="Arial" w:cs="Arial"/>
          <w:b/>
          <w:sz w:val="24"/>
          <w:szCs w:val="24"/>
          <w:lang w:val="en-US"/>
        </w:rPr>
      </w:pPr>
    </w:p>
    <w:p w:rsidR="00F13F5D" w:rsidRDefault="00F13F5D" w:rsidP="005549AE">
      <w:pPr>
        <w:rPr>
          <w:rFonts w:asciiTheme="minorHAnsi" w:hAnsiTheme="minorHAnsi" w:cs="Arial"/>
          <w:b/>
          <w:sz w:val="28"/>
          <w:szCs w:val="28"/>
          <w:lang w:val="en-US"/>
        </w:rPr>
      </w:pPr>
    </w:p>
    <w:p w:rsidR="005549AE" w:rsidRPr="00ED7044" w:rsidRDefault="00F94C7B" w:rsidP="005549AE">
      <w:pPr>
        <w:rPr>
          <w:rFonts w:asciiTheme="minorHAnsi" w:hAnsiTheme="minorHAnsi" w:cs="Arial"/>
          <w:b/>
          <w:sz w:val="28"/>
          <w:szCs w:val="28"/>
          <w:lang w:val="en-US"/>
        </w:rPr>
      </w:pPr>
      <w:r w:rsidRPr="00ED7044">
        <w:rPr>
          <w:rFonts w:asciiTheme="minorHAnsi" w:hAnsiTheme="minorHAnsi" w:cs="Arial"/>
          <w:b/>
          <w:sz w:val="28"/>
          <w:szCs w:val="28"/>
          <w:lang w:val="en-US"/>
        </w:rPr>
        <w:t>6</w:t>
      </w:r>
      <w:r w:rsidR="00190FBC" w:rsidRPr="00ED7044">
        <w:rPr>
          <w:rFonts w:asciiTheme="minorHAnsi" w:hAnsiTheme="minorHAnsi" w:cs="Arial"/>
          <w:b/>
          <w:sz w:val="28"/>
          <w:szCs w:val="28"/>
          <w:lang w:val="en-US"/>
        </w:rPr>
        <w:t>.</w:t>
      </w:r>
      <w:r w:rsidR="00ED7044" w:rsidRPr="00ED7044">
        <w:rPr>
          <w:rFonts w:asciiTheme="minorHAnsi" w:hAnsiTheme="minorHAnsi" w:cs="Arial"/>
          <w:b/>
          <w:sz w:val="28"/>
          <w:szCs w:val="28"/>
          <w:lang w:val="en-US"/>
        </w:rPr>
        <w:t xml:space="preserve"> </w:t>
      </w:r>
      <w:r w:rsidR="005549AE" w:rsidRPr="00ED7044">
        <w:rPr>
          <w:rFonts w:asciiTheme="minorHAnsi" w:hAnsiTheme="minorHAnsi" w:cs="Arial"/>
          <w:b/>
          <w:sz w:val="28"/>
          <w:szCs w:val="28"/>
          <w:lang w:val="en-US"/>
        </w:rPr>
        <w:t xml:space="preserve">Overview of the NXP </w:t>
      </w:r>
      <w:r w:rsidR="00E12A15" w:rsidRPr="00ED7044">
        <w:rPr>
          <w:rFonts w:asciiTheme="minorHAnsi" w:hAnsiTheme="minorHAnsi" w:cs="Arial"/>
          <w:b/>
          <w:sz w:val="28"/>
          <w:szCs w:val="28"/>
          <w:lang w:val="en-US"/>
        </w:rPr>
        <w:t>Board,</w:t>
      </w:r>
      <w:r w:rsidR="00ED7044" w:rsidRPr="00ED7044">
        <w:rPr>
          <w:rFonts w:asciiTheme="minorHAnsi" w:hAnsiTheme="minorHAnsi" w:cs="Arial"/>
          <w:b/>
          <w:sz w:val="28"/>
          <w:szCs w:val="28"/>
          <w:lang w:val="en-US"/>
        </w:rPr>
        <w:t xml:space="preserve"> S</w:t>
      </w:r>
      <w:r w:rsidR="005549AE" w:rsidRPr="00ED7044">
        <w:rPr>
          <w:rFonts w:asciiTheme="minorHAnsi" w:hAnsiTheme="minorHAnsi" w:cs="Arial"/>
          <w:b/>
          <w:sz w:val="28"/>
          <w:szCs w:val="28"/>
          <w:lang w:val="en-US"/>
        </w:rPr>
        <w:t>oftware</w:t>
      </w:r>
      <w:r w:rsidR="00E12A15" w:rsidRPr="00ED7044">
        <w:rPr>
          <w:rFonts w:asciiTheme="minorHAnsi" w:hAnsiTheme="minorHAnsi" w:cs="Arial"/>
          <w:b/>
          <w:sz w:val="28"/>
          <w:szCs w:val="28"/>
          <w:lang w:val="en-US"/>
        </w:rPr>
        <w:t xml:space="preserve"> and other components</w:t>
      </w:r>
      <w:r w:rsidR="00ED7044" w:rsidRPr="00ED7044">
        <w:rPr>
          <w:rFonts w:asciiTheme="minorHAnsi" w:hAnsiTheme="minorHAnsi" w:cs="Arial"/>
          <w:b/>
          <w:sz w:val="28"/>
          <w:szCs w:val="28"/>
          <w:lang w:val="en-US"/>
        </w:rPr>
        <w:t xml:space="preserve"> </w:t>
      </w:r>
      <w:r w:rsidR="00E50D10" w:rsidRPr="00ED7044">
        <w:rPr>
          <w:rFonts w:asciiTheme="minorHAnsi" w:hAnsiTheme="minorHAnsi" w:cs="Arial"/>
          <w:b/>
          <w:sz w:val="28"/>
          <w:szCs w:val="28"/>
          <w:lang w:val="en-US"/>
        </w:rPr>
        <w:t>[1]</w:t>
      </w:r>
      <w:r w:rsidR="005549AE" w:rsidRPr="00ED7044">
        <w:rPr>
          <w:rFonts w:asciiTheme="minorHAnsi" w:hAnsiTheme="minorHAnsi" w:cs="Arial"/>
          <w:b/>
          <w:sz w:val="28"/>
          <w:szCs w:val="28"/>
          <w:lang w:val="en-US"/>
        </w:rPr>
        <w:t>:</w:t>
      </w:r>
    </w:p>
    <w:p w:rsidR="00E50D10" w:rsidRDefault="00E50D10" w:rsidP="005549AE">
      <w:pPr>
        <w:rPr>
          <w:rFonts w:ascii="Arial" w:hAnsi="Arial" w:cs="Arial"/>
          <w:sz w:val="24"/>
          <w:szCs w:val="24"/>
          <w:lang w:val="en-US"/>
        </w:rPr>
      </w:pPr>
    </w:p>
    <w:p w:rsidR="002816F3" w:rsidRDefault="002816F3" w:rsidP="005549AE">
      <w:pPr>
        <w:rPr>
          <w:rFonts w:ascii="Arial" w:hAnsi="Arial" w:cs="Arial"/>
          <w:sz w:val="24"/>
          <w:szCs w:val="24"/>
          <w:lang w:val="en-US"/>
        </w:rPr>
      </w:pPr>
    </w:p>
    <w:p w:rsidR="007A3FD4" w:rsidRPr="00E12A15" w:rsidRDefault="002713C3" w:rsidP="005549AE">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705344" behindDoc="0" locked="0" layoutInCell="1" allowOverlap="1">
                <wp:simplePos x="0" y="0"/>
                <wp:positionH relativeFrom="column">
                  <wp:posOffset>3524250</wp:posOffset>
                </wp:positionH>
                <wp:positionV relativeFrom="paragraph">
                  <wp:posOffset>387985</wp:posOffset>
                </wp:positionV>
                <wp:extent cx="438785" cy="228600"/>
                <wp:effectExtent l="13970" t="20955" r="13970" b="7620"/>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785" cy="228600"/>
                        </a:xfrm>
                        <a:prstGeom prst="rightArrow">
                          <a:avLst>
                            <a:gd name="adj1" fmla="val 50000"/>
                            <a:gd name="adj2" fmla="val 4798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8B411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1" o:spid="_x0000_s1026" type="#_x0000_t13" style="position:absolute;margin-left:277.5pt;margin-top:30.55pt;width:34.55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"/>
            </w:pict>
          </mc:Fallback>
        </mc:AlternateContent>
      </w:r>
      <w:r>
        <w:rPr>
          <w:rFonts w:ascii="Arial" w:hAnsi="Arial" w:cs="Arial"/>
          <w:noProof/>
          <w:sz w:val="24"/>
          <w:szCs w:val="24"/>
          <w:lang w:val="en-US"/>
        </w:rPr>
        <mc:AlternateContent>
          <mc:Choice Requires="wps">
            <w:drawing>
              <wp:anchor distT="0" distB="0" distL="114300" distR="114300" simplePos="0" relativeHeight="251704320" behindDoc="0" locked="0" layoutInCell="1" allowOverlap="1">
                <wp:simplePos x="0" y="0"/>
                <wp:positionH relativeFrom="column">
                  <wp:posOffset>1567815</wp:posOffset>
                </wp:positionH>
                <wp:positionV relativeFrom="paragraph">
                  <wp:posOffset>356235</wp:posOffset>
                </wp:positionV>
                <wp:extent cx="409575" cy="190500"/>
                <wp:effectExtent l="10160" t="17780" r="18415" b="10795"/>
                <wp:wrapNone/>
                <wp:docPr id="4"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190500"/>
                        </a:xfrm>
                        <a:prstGeom prst="rightArrow">
                          <a:avLst>
                            <a:gd name="adj1" fmla="val 50000"/>
                            <a:gd name="adj2" fmla="val 5375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94022" id="AutoShape 40" o:spid="_x0000_s1026" type="#_x0000_t13" style="position:absolute;margin-left:123.45pt;margin-top:28.05pt;width:32.25pt;height: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"/>
            </w:pict>
          </mc:Fallback>
        </mc:AlternateContent>
      </w:r>
      <w:r w:rsidR="00E12A15" w:rsidRPr="00E12A15">
        <w:rPr>
          <w:rFonts w:ascii="Arial" w:hAnsi="Arial" w:cs="Arial"/>
          <w:noProof/>
          <w:sz w:val="24"/>
          <w:szCs w:val="24"/>
          <w:lang w:val="en-IN" w:eastAsia="en-IN"/>
        </w:rPr>
        <w:drawing>
          <wp:inline distT="0" distB="0" distL="0" distR="0">
            <wp:extent cx="1264390" cy="1026795"/>
            <wp:effectExtent l="0" t="0" r="0" b="0"/>
            <wp:docPr id="22" name="Picture 4" descr="C:\Users\pappu\Desktop\1469940875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ppu\Desktop\1469940875607.png"/>
                    <pic:cNvPicPr>
                      <a:picLocks noChangeAspect="1" noChangeArrowheads="1"/>
                    </pic:cNvPicPr>
                  </pic:nvPicPr>
                  <pic:blipFill>
                    <a:blip r:embed="rId8" cstate="print"/>
                    <a:srcRect/>
                    <a:stretch>
                      <a:fillRect/>
                    </a:stretch>
                  </pic:blipFill>
                  <pic:spPr bwMode="auto">
                    <a:xfrm>
                      <a:off x="0" y="0"/>
                      <a:ext cx="1269728" cy="1031130"/>
                    </a:xfrm>
                    <a:prstGeom prst="rect">
                      <a:avLst/>
                    </a:prstGeom>
                    <a:noFill/>
                    <a:ln w="9525">
                      <a:noFill/>
                      <a:miter lim="800000"/>
                      <a:headEnd/>
                      <a:tailEnd/>
                    </a:ln>
                  </pic:spPr>
                </pic:pic>
              </a:graphicData>
            </a:graphic>
          </wp:inline>
        </w:drawing>
      </w:r>
      <w:r w:rsidR="00E12A15">
        <w:rPr>
          <w:rFonts w:ascii="Arial" w:hAnsi="Arial" w:cs="Arial"/>
          <w:sz w:val="24"/>
          <w:szCs w:val="24"/>
          <w:lang w:val="en-US"/>
        </w:rPr>
        <w:t xml:space="preserve">                     </w:t>
      </w:r>
      <w:r w:rsidR="00E12A15" w:rsidRPr="00E12A15">
        <w:rPr>
          <w:rFonts w:ascii="Arial" w:hAnsi="Arial" w:cs="Arial"/>
          <w:noProof/>
          <w:sz w:val="24"/>
          <w:szCs w:val="24"/>
          <w:lang w:val="en-IN" w:eastAsia="en-IN"/>
        </w:rPr>
        <w:drawing>
          <wp:inline distT="0" distB="0" distL="0" distR="0">
            <wp:extent cx="1028811" cy="1047115"/>
            <wp:effectExtent l="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655" cy="1098864"/>
                    </a:xfrm>
                    <a:prstGeom prst="rect">
                      <a:avLst/>
                    </a:prstGeom>
                    <a:noFill/>
                    <a:ln>
                      <a:noFill/>
                    </a:ln>
                  </pic:spPr>
                </pic:pic>
              </a:graphicData>
            </a:graphic>
          </wp:inline>
        </w:drawing>
      </w:r>
      <w:r w:rsidR="00E12A15">
        <w:rPr>
          <w:rFonts w:ascii="Arial" w:hAnsi="Arial" w:cs="Arial"/>
          <w:sz w:val="24"/>
          <w:szCs w:val="24"/>
          <w:lang w:val="en-US"/>
        </w:rPr>
        <w:t xml:space="preserve">                         </w:t>
      </w:r>
      <w:r w:rsidR="00E12A15" w:rsidRPr="00E12A15">
        <w:rPr>
          <w:rFonts w:ascii="Arial" w:hAnsi="Arial" w:cs="Arial"/>
          <w:noProof/>
          <w:sz w:val="24"/>
          <w:szCs w:val="24"/>
          <w:lang w:val="en-IN" w:eastAsia="en-IN"/>
        </w:rPr>
        <w:drawing>
          <wp:inline distT="0" distB="0" distL="0" distR="0">
            <wp:extent cx="1497492" cy="939800"/>
            <wp:effectExtent l="0" t="0" r="0"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8552" cy="959293"/>
                    </a:xfrm>
                    <a:prstGeom prst="rect">
                      <a:avLst/>
                    </a:prstGeom>
                    <a:noFill/>
                    <a:ln>
                      <a:noFill/>
                    </a:ln>
                  </pic:spPr>
                </pic:pic>
              </a:graphicData>
            </a:graphic>
          </wp:inline>
        </w:drawing>
      </w:r>
    </w:p>
    <w:p w:rsidR="007A3FD4" w:rsidRPr="007453E4" w:rsidRDefault="007453E4" w:rsidP="005549AE">
      <w:pPr>
        <w:rPr>
          <w:rFonts w:ascii="Arial" w:hAnsi="Arial" w:cs="Arial"/>
          <w:sz w:val="24"/>
          <w:szCs w:val="24"/>
          <w:lang w:val="en-US"/>
        </w:rPr>
      </w:pPr>
      <w:r>
        <w:rPr>
          <w:rFonts w:ascii="Arial" w:hAnsi="Arial" w:cs="Arial"/>
          <w:sz w:val="24"/>
          <w:szCs w:val="24"/>
          <w:lang w:val="en-US"/>
        </w:rPr>
        <w:t xml:space="preserve">Simulator Monitor                    OV10635 Camera                                  </w:t>
      </w:r>
      <w:proofErr w:type="spellStart"/>
      <w:r>
        <w:rPr>
          <w:rFonts w:ascii="Arial" w:hAnsi="Arial" w:cs="Arial"/>
          <w:sz w:val="24"/>
          <w:szCs w:val="24"/>
          <w:lang w:val="en-US"/>
        </w:rPr>
        <w:t>Deseriali</w:t>
      </w:r>
      <w:r w:rsidRPr="007453E4">
        <w:rPr>
          <w:rFonts w:ascii="Arial" w:hAnsi="Arial" w:cs="Arial"/>
          <w:sz w:val="24"/>
          <w:szCs w:val="24"/>
          <w:lang w:val="en-US"/>
        </w:rPr>
        <w:t>ze</w:t>
      </w:r>
      <w:r>
        <w:rPr>
          <w:rFonts w:ascii="Arial" w:hAnsi="Arial" w:cs="Arial"/>
          <w:sz w:val="24"/>
          <w:szCs w:val="24"/>
          <w:lang w:val="en-US"/>
        </w:rPr>
        <w:t>r</w:t>
      </w:r>
      <w:proofErr w:type="spellEnd"/>
    </w:p>
    <w:p w:rsidR="007A3FD4" w:rsidRPr="00E50D10" w:rsidRDefault="002713C3" w:rsidP="005549AE">
      <w:pPr>
        <w:rPr>
          <w:rFonts w:ascii="Arial" w:hAnsi="Arial" w:cs="Arial"/>
          <w:sz w:val="24"/>
          <w:szCs w:val="24"/>
          <w:lang w:val="en-US"/>
        </w:rPr>
      </w:pPr>
      <w:r>
        <w:rPr>
          <w:rFonts w:ascii="Arial" w:hAnsi="Arial" w:cs="Arial"/>
          <w:noProof/>
          <w:sz w:val="24"/>
          <w:szCs w:val="24"/>
          <w:lang w:val="en-US"/>
        </w:rPr>
        <mc:AlternateContent>
          <mc:Choice Requires="wps">
            <w:drawing>
              <wp:anchor distT="0" distB="0" distL="114300" distR="114300" simplePos="0" relativeHeight="251706368" behindDoc="0" locked="0" layoutInCell="1" allowOverlap="1">
                <wp:simplePos x="0" y="0"/>
                <wp:positionH relativeFrom="column">
                  <wp:posOffset>5001895</wp:posOffset>
                </wp:positionH>
                <wp:positionV relativeFrom="paragraph">
                  <wp:posOffset>48260</wp:posOffset>
                </wp:positionV>
                <wp:extent cx="285115" cy="441960"/>
                <wp:effectExtent l="24765" t="7620" r="23495" b="7620"/>
                <wp:wrapNone/>
                <wp:docPr id="3"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115" cy="441960"/>
                        </a:xfrm>
                        <a:prstGeom prst="downArrow">
                          <a:avLst>
                            <a:gd name="adj1" fmla="val 50000"/>
                            <a:gd name="adj2" fmla="val 3875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7DEBA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2" o:spid="_x0000_s1026" type="#_x0000_t67" style="position:absolute;margin-left:393.85pt;margin-top:3.8pt;width:22.45pt;height:3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">
                <v:textbox style="layout-flow:vertical-ideographic"/>
              </v:shape>
            </w:pict>
          </mc:Fallback>
        </mc:AlternateContent>
      </w:r>
    </w:p>
    <w:p w:rsidR="007A3FD4" w:rsidRPr="00E50D10" w:rsidRDefault="007A3FD4" w:rsidP="005549AE">
      <w:pPr>
        <w:rPr>
          <w:rFonts w:ascii="Arial" w:hAnsi="Arial" w:cs="Arial"/>
          <w:sz w:val="24"/>
          <w:szCs w:val="24"/>
          <w:u w:val="single"/>
          <w:lang w:val="en-US"/>
        </w:rPr>
      </w:pPr>
    </w:p>
    <w:p w:rsidR="007A3FD4" w:rsidRDefault="007453E4" w:rsidP="005549AE">
      <w:pPr>
        <w:rPr>
          <w:rFonts w:ascii="Arial" w:hAnsi="Arial" w:cs="Arial"/>
          <w:b/>
          <w:sz w:val="24"/>
          <w:szCs w:val="24"/>
          <w:u w:val="single"/>
          <w:lang w:val="en-US"/>
        </w:rPr>
      </w:pPr>
      <w:r w:rsidRPr="00E50D10">
        <w:rPr>
          <w:rFonts w:ascii="Arial" w:hAnsi="Arial" w:cs="Arial"/>
          <w:noProof/>
          <w:sz w:val="24"/>
          <w:szCs w:val="24"/>
          <w:u w:val="single"/>
          <w:lang w:val="en-IN" w:eastAsia="en-IN"/>
        </w:rPr>
        <w:drawing>
          <wp:anchor distT="0" distB="0" distL="114300" distR="114300" simplePos="0" relativeHeight="251658240" behindDoc="0" locked="0" layoutInCell="1" allowOverlap="1">
            <wp:simplePos x="0" y="0"/>
            <wp:positionH relativeFrom="margin">
              <wp:posOffset>4173855</wp:posOffset>
            </wp:positionH>
            <wp:positionV relativeFrom="paragraph">
              <wp:posOffset>8255</wp:posOffset>
            </wp:positionV>
            <wp:extent cx="1905000" cy="9067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0" cy="906780"/>
                    </a:xfrm>
                    <a:prstGeom prst="rect">
                      <a:avLst/>
                    </a:prstGeom>
                    <a:noFill/>
                    <a:ln>
                      <a:noFill/>
                    </a:ln>
                  </pic:spPr>
                </pic:pic>
              </a:graphicData>
            </a:graphic>
            <wp14:sizeRelH relativeFrom="margin">
              <wp14:pctWidth>0</wp14:pctWidth>
            </wp14:sizeRelH>
          </wp:anchor>
        </w:drawing>
      </w:r>
    </w:p>
    <w:p w:rsidR="005549AE" w:rsidRDefault="005549AE" w:rsidP="005549AE">
      <w:pPr>
        <w:rPr>
          <w:rFonts w:ascii="Arial" w:hAnsi="Arial" w:cs="Arial"/>
          <w:b/>
          <w:sz w:val="24"/>
          <w:szCs w:val="24"/>
          <w:u w:val="single"/>
          <w:lang w:val="en-US"/>
        </w:rPr>
      </w:pPr>
    </w:p>
    <w:p w:rsidR="005549AE" w:rsidRDefault="005549AE" w:rsidP="005549AE">
      <w:pPr>
        <w:rPr>
          <w:rFonts w:ascii="Arial" w:hAnsi="Arial" w:cs="Arial"/>
          <w:b/>
          <w:sz w:val="24"/>
          <w:szCs w:val="24"/>
          <w:u w:val="single"/>
          <w:lang w:val="en-US"/>
        </w:rPr>
      </w:pPr>
    </w:p>
    <w:p w:rsidR="005549AE" w:rsidRDefault="005549AE" w:rsidP="005549AE">
      <w:pPr>
        <w:rPr>
          <w:rFonts w:ascii="Arial" w:hAnsi="Arial" w:cs="Arial"/>
          <w:b/>
          <w:sz w:val="24"/>
          <w:szCs w:val="24"/>
          <w:u w:val="single"/>
          <w:lang w:val="en-US"/>
        </w:rPr>
      </w:pPr>
    </w:p>
    <w:p w:rsidR="007453E4" w:rsidRDefault="007453E4" w:rsidP="00ED7044">
      <w:pPr>
        <w:jc w:val="center"/>
        <w:rPr>
          <w:rFonts w:asciiTheme="minorHAnsi" w:hAnsiTheme="minorHAnsi" w:cs="Arial"/>
          <w:lang w:val="en-US"/>
        </w:rPr>
      </w:pPr>
      <w:r>
        <w:rPr>
          <w:rFonts w:asciiTheme="minorHAnsi" w:hAnsiTheme="minorHAnsi" w:cs="Arial"/>
          <w:lang w:val="en-US"/>
        </w:rPr>
        <w:t xml:space="preserve">                                                                                                                                          NXP-SBC S32V234</w:t>
      </w:r>
    </w:p>
    <w:p w:rsidR="007453E4" w:rsidRDefault="007453E4" w:rsidP="00ED7044">
      <w:pPr>
        <w:jc w:val="center"/>
        <w:rPr>
          <w:rFonts w:asciiTheme="minorHAnsi" w:hAnsiTheme="minorHAnsi" w:cs="Arial"/>
          <w:lang w:val="en-US"/>
        </w:rPr>
      </w:pPr>
    </w:p>
    <w:p w:rsidR="00B63BEE" w:rsidRPr="007453E4" w:rsidRDefault="00E20CA2" w:rsidP="00ED7044">
      <w:pPr>
        <w:jc w:val="center"/>
        <w:rPr>
          <w:rFonts w:asciiTheme="minorHAnsi" w:hAnsiTheme="minorHAnsi" w:cs="Arial"/>
          <w:sz w:val="24"/>
          <w:szCs w:val="24"/>
          <w:lang w:val="en-US"/>
        </w:rPr>
      </w:pPr>
      <w:r w:rsidRPr="007453E4">
        <w:rPr>
          <w:rFonts w:asciiTheme="minorHAnsi" w:hAnsiTheme="minorHAnsi" w:cs="Arial"/>
          <w:sz w:val="24"/>
          <w:szCs w:val="24"/>
          <w:lang w:val="en-US"/>
        </w:rPr>
        <w:t xml:space="preserve">Figure </w:t>
      </w:r>
      <w:r w:rsidR="00B63BEE" w:rsidRPr="007453E4">
        <w:rPr>
          <w:rFonts w:asciiTheme="minorHAnsi" w:hAnsiTheme="minorHAnsi" w:cs="Arial"/>
          <w:sz w:val="24"/>
          <w:szCs w:val="24"/>
          <w:lang w:val="en-US"/>
        </w:rPr>
        <w:t>1:</w:t>
      </w:r>
      <w:r w:rsidRPr="007453E4">
        <w:rPr>
          <w:rFonts w:asciiTheme="minorHAnsi" w:hAnsiTheme="minorHAnsi" w:cs="Arial"/>
          <w:sz w:val="24"/>
          <w:szCs w:val="24"/>
          <w:lang w:val="en-US"/>
        </w:rPr>
        <w:t xml:space="preserve"> </w:t>
      </w:r>
      <w:r w:rsidR="00B63BEE" w:rsidRPr="007453E4">
        <w:rPr>
          <w:rFonts w:asciiTheme="minorHAnsi" w:hAnsiTheme="minorHAnsi" w:cs="Arial"/>
          <w:sz w:val="24"/>
          <w:szCs w:val="24"/>
          <w:lang w:val="en-US"/>
        </w:rPr>
        <w:t>NXP Board and other components</w:t>
      </w:r>
    </w:p>
    <w:p w:rsidR="005549AE" w:rsidRPr="00ED7044" w:rsidRDefault="005549AE" w:rsidP="00ED7044">
      <w:pPr>
        <w:jc w:val="both"/>
        <w:rPr>
          <w:rFonts w:asciiTheme="minorHAnsi" w:hAnsiTheme="minorHAnsi" w:cs="Arial"/>
          <w:sz w:val="24"/>
          <w:szCs w:val="24"/>
          <w:lang w:val="en-US"/>
        </w:rPr>
      </w:pPr>
      <w:r w:rsidRPr="00ED7044">
        <w:rPr>
          <w:rFonts w:asciiTheme="minorHAnsi" w:hAnsiTheme="minorHAnsi" w:cs="Arial"/>
          <w:sz w:val="24"/>
          <w:szCs w:val="24"/>
          <w:lang w:val="en-US"/>
        </w:rPr>
        <w:t xml:space="preserve">The </w:t>
      </w:r>
      <w:r w:rsidRPr="00F60B7E">
        <w:rPr>
          <w:rFonts w:asciiTheme="minorHAnsi" w:hAnsiTheme="minorHAnsi" w:cs="Arial"/>
          <w:i/>
          <w:sz w:val="24"/>
          <w:szCs w:val="24"/>
          <w:lang w:val="en-US"/>
        </w:rPr>
        <w:t>SBC-S32V234</w:t>
      </w:r>
      <w:r w:rsidRPr="00ED7044">
        <w:rPr>
          <w:rFonts w:asciiTheme="minorHAnsi" w:hAnsiTheme="minorHAnsi" w:cs="Arial"/>
          <w:sz w:val="24"/>
          <w:szCs w:val="24"/>
          <w:lang w:val="en-US"/>
        </w:rPr>
        <w:t xml:space="preserve"> is a low-cost development platform for the </w:t>
      </w:r>
      <w:r w:rsidRPr="00F60B7E">
        <w:rPr>
          <w:rFonts w:asciiTheme="minorHAnsi" w:hAnsiTheme="minorHAnsi" w:cs="Arial"/>
          <w:i/>
          <w:sz w:val="24"/>
          <w:szCs w:val="24"/>
          <w:lang w:val="en-US"/>
        </w:rPr>
        <w:t>S32V2</w:t>
      </w:r>
      <w:r w:rsidRPr="00ED7044">
        <w:rPr>
          <w:rFonts w:asciiTheme="minorHAnsi" w:hAnsiTheme="minorHAnsi" w:cs="Arial"/>
          <w:sz w:val="24"/>
          <w:szCs w:val="24"/>
          <w:lang w:val="en-US"/>
        </w:rPr>
        <w:t xml:space="preserve"> vision processor. The Module board contains </w:t>
      </w:r>
      <w:r w:rsidRPr="00F60B7E">
        <w:rPr>
          <w:rFonts w:asciiTheme="minorHAnsi" w:hAnsiTheme="minorHAnsi" w:cs="Arial"/>
          <w:i/>
          <w:sz w:val="24"/>
          <w:szCs w:val="24"/>
          <w:lang w:val="en-US"/>
        </w:rPr>
        <w:t>S32V234</w:t>
      </w:r>
      <w:r w:rsidRPr="00ED7044">
        <w:rPr>
          <w:rFonts w:asciiTheme="minorHAnsi" w:hAnsiTheme="minorHAnsi" w:cs="Arial"/>
          <w:sz w:val="24"/>
          <w:szCs w:val="24"/>
          <w:lang w:val="en-US"/>
        </w:rPr>
        <w:t xml:space="preserve"> processor, memories and power regulators for the module board and the Carrier board contains all system specific </w:t>
      </w:r>
      <w:r w:rsidR="00E20CA2">
        <w:rPr>
          <w:rFonts w:asciiTheme="minorHAnsi" w:hAnsiTheme="minorHAnsi" w:cs="Arial"/>
          <w:sz w:val="24"/>
          <w:szCs w:val="24"/>
          <w:lang w:val="en-US"/>
        </w:rPr>
        <w:t>I/O</w:t>
      </w:r>
      <w:r w:rsidRPr="00ED7044">
        <w:rPr>
          <w:rFonts w:asciiTheme="minorHAnsi" w:hAnsiTheme="minorHAnsi" w:cs="Arial"/>
          <w:sz w:val="24"/>
          <w:szCs w:val="24"/>
          <w:lang w:val="en-US"/>
        </w:rPr>
        <w:t xml:space="preserve"> like camera connectors, </w:t>
      </w:r>
      <w:r w:rsidR="00E20CA2" w:rsidRPr="00ED7044">
        <w:rPr>
          <w:rFonts w:asciiTheme="minorHAnsi" w:hAnsiTheme="minorHAnsi" w:cs="Arial"/>
          <w:sz w:val="24"/>
          <w:szCs w:val="24"/>
          <w:lang w:val="en-US"/>
        </w:rPr>
        <w:t>Ethernet</w:t>
      </w:r>
      <w:r w:rsidRPr="00ED7044">
        <w:rPr>
          <w:rFonts w:asciiTheme="minorHAnsi" w:hAnsiTheme="minorHAnsi" w:cs="Arial"/>
          <w:sz w:val="24"/>
          <w:szCs w:val="24"/>
          <w:lang w:val="en-US"/>
        </w:rPr>
        <w:t xml:space="preserve"> port, display port, SD card slot, CAN ports etc.</w:t>
      </w:r>
      <w:r w:rsidR="00E20CA2">
        <w:rPr>
          <w:rFonts w:asciiTheme="minorHAnsi" w:hAnsiTheme="minorHAnsi" w:cs="Arial"/>
          <w:sz w:val="24"/>
          <w:szCs w:val="24"/>
          <w:lang w:val="en-US"/>
        </w:rPr>
        <w:t xml:space="preserve"> </w:t>
      </w:r>
      <w:r w:rsidRPr="00ED7044">
        <w:rPr>
          <w:rFonts w:asciiTheme="minorHAnsi" w:hAnsiTheme="minorHAnsi" w:cs="Arial"/>
          <w:sz w:val="24"/>
          <w:szCs w:val="24"/>
          <w:lang w:val="en-US"/>
        </w:rPr>
        <w:t xml:space="preserve">Total 8 cameras can be connected to the Board through </w:t>
      </w:r>
      <w:proofErr w:type="spellStart"/>
      <w:r w:rsidRPr="00ED7044">
        <w:rPr>
          <w:rFonts w:asciiTheme="minorHAnsi" w:hAnsiTheme="minorHAnsi" w:cs="Arial"/>
          <w:sz w:val="24"/>
          <w:szCs w:val="24"/>
          <w:lang w:val="en-US"/>
        </w:rPr>
        <w:t>deserializer</w:t>
      </w:r>
      <w:proofErr w:type="spellEnd"/>
      <w:r w:rsidRPr="00ED7044">
        <w:rPr>
          <w:rFonts w:asciiTheme="minorHAnsi" w:hAnsiTheme="minorHAnsi" w:cs="Arial"/>
          <w:sz w:val="24"/>
          <w:szCs w:val="24"/>
          <w:lang w:val="en-US"/>
        </w:rPr>
        <w:t>.</w:t>
      </w:r>
      <w:r w:rsidR="00247B3B">
        <w:rPr>
          <w:rFonts w:asciiTheme="minorHAnsi" w:hAnsiTheme="minorHAnsi" w:cs="Arial"/>
          <w:sz w:val="24"/>
          <w:szCs w:val="24"/>
          <w:lang w:val="en-US"/>
        </w:rPr>
        <w:t xml:space="preserve"> </w:t>
      </w:r>
      <w:r w:rsidRPr="00ED7044">
        <w:rPr>
          <w:rFonts w:asciiTheme="minorHAnsi" w:hAnsiTheme="minorHAnsi" w:cs="Arial"/>
          <w:sz w:val="24"/>
          <w:szCs w:val="24"/>
          <w:lang w:val="en-US"/>
        </w:rPr>
        <w:t>In</w:t>
      </w:r>
      <w:r w:rsidR="00247B3B">
        <w:rPr>
          <w:rFonts w:asciiTheme="minorHAnsi" w:hAnsiTheme="minorHAnsi" w:cs="Arial"/>
          <w:sz w:val="24"/>
          <w:szCs w:val="24"/>
          <w:lang w:val="en-US"/>
        </w:rPr>
        <w:t xml:space="preserve"> </w:t>
      </w:r>
      <w:r w:rsidRPr="00ED7044">
        <w:rPr>
          <w:rFonts w:asciiTheme="minorHAnsi" w:hAnsiTheme="minorHAnsi" w:cs="Arial"/>
          <w:sz w:val="24"/>
          <w:szCs w:val="24"/>
          <w:lang w:val="en-US"/>
        </w:rPr>
        <w:t xml:space="preserve">this project </w:t>
      </w:r>
      <w:r w:rsidRPr="00F60B7E">
        <w:rPr>
          <w:rFonts w:asciiTheme="minorHAnsi" w:hAnsiTheme="minorHAnsi" w:cs="Arial"/>
          <w:i/>
          <w:sz w:val="24"/>
          <w:szCs w:val="24"/>
          <w:lang w:val="en-US"/>
        </w:rPr>
        <w:t>MXOV10635-S32V</w:t>
      </w:r>
      <w:r w:rsidRPr="00ED7044">
        <w:rPr>
          <w:rFonts w:asciiTheme="minorHAnsi" w:hAnsiTheme="minorHAnsi" w:cs="Arial"/>
          <w:sz w:val="24"/>
          <w:szCs w:val="24"/>
          <w:lang w:val="en-US"/>
        </w:rPr>
        <w:t xml:space="preserve"> camera have been used. The </w:t>
      </w:r>
      <w:proofErr w:type="spellStart"/>
      <w:r w:rsidRPr="00ED7044">
        <w:rPr>
          <w:rFonts w:asciiTheme="minorHAnsi" w:hAnsiTheme="minorHAnsi" w:cs="Arial"/>
          <w:sz w:val="24"/>
          <w:szCs w:val="24"/>
          <w:lang w:val="en-US"/>
        </w:rPr>
        <w:t>deserializer</w:t>
      </w:r>
      <w:proofErr w:type="spellEnd"/>
      <w:r w:rsidRPr="00ED7044">
        <w:rPr>
          <w:rFonts w:asciiTheme="minorHAnsi" w:hAnsiTheme="minorHAnsi" w:cs="Arial"/>
          <w:sz w:val="24"/>
          <w:szCs w:val="24"/>
          <w:lang w:val="en-US"/>
        </w:rPr>
        <w:t xml:space="preserve"> board model is </w:t>
      </w:r>
      <w:r w:rsidRPr="00F60B7E">
        <w:rPr>
          <w:rFonts w:asciiTheme="minorHAnsi" w:hAnsiTheme="minorHAnsi" w:cs="Arial"/>
          <w:i/>
          <w:sz w:val="24"/>
          <w:szCs w:val="24"/>
          <w:lang w:val="en-US"/>
        </w:rPr>
        <w:t>MAX9286S32V2</w:t>
      </w:r>
      <w:r w:rsidR="00E50D10" w:rsidRPr="00F60B7E">
        <w:rPr>
          <w:rFonts w:asciiTheme="minorHAnsi" w:hAnsiTheme="minorHAnsi" w:cs="Arial"/>
          <w:i/>
          <w:sz w:val="24"/>
          <w:szCs w:val="24"/>
          <w:lang w:val="en-US"/>
        </w:rPr>
        <w:t>34.S32DS 2018.R1</w:t>
      </w:r>
      <w:r w:rsidR="00E50D10" w:rsidRPr="00ED7044">
        <w:rPr>
          <w:rFonts w:asciiTheme="minorHAnsi" w:hAnsiTheme="minorHAnsi" w:cs="Arial"/>
          <w:sz w:val="24"/>
          <w:szCs w:val="24"/>
          <w:lang w:val="en-US"/>
        </w:rPr>
        <w:t xml:space="preserve"> for Vision</w:t>
      </w:r>
      <w:r w:rsidR="00E20CA2">
        <w:rPr>
          <w:rFonts w:asciiTheme="minorHAnsi" w:hAnsiTheme="minorHAnsi" w:cs="Arial"/>
          <w:sz w:val="24"/>
          <w:szCs w:val="24"/>
          <w:lang w:val="en-US"/>
        </w:rPr>
        <w:t xml:space="preserve"> </w:t>
      </w:r>
      <w:r w:rsidR="00E50D10" w:rsidRPr="00ED7044">
        <w:rPr>
          <w:rFonts w:asciiTheme="minorHAnsi" w:hAnsiTheme="minorHAnsi" w:cs="Arial"/>
          <w:sz w:val="24"/>
          <w:szCs w:val="24"/>
          <w:lang w:val="en-US"/>
        </w:rPr>
        <w:t>(Contains eclipse neon 4.6 frame</w:t>
      </w:r>
      <w:r w:rsidR="00F60B7E">
        <w:rPr>
          <w:rFonts w:asciiTheme="minorHAnsi" w:hAnsiTheme="minorHAnsi" w:cs="Arial"/>
          <w:sz w:val="24"/>
          <w:szCs w:val="24"/>
          <w:lang w:val="en-US"/>
        </w:rPr>
        <w:t xml:space="preserve"> </w:t>
      </w:r>
      <w:r w:rsidR="00E50D10" w:rsidRPr="00ED7044">
        <w:rPr>
          <w:rFonts w:asciiTheme="minorHAnsi" w:hAnsiTheme="minorHAnsi" w:cs="Arial"/>
          <w:sz w:val="24"/>
          <w:szCs w:val="24"/>
          <w:lang w:val="en-US"/>
        </w:rPr>
        <w:t>work) IDE from NXP</w:t>
      </w:r>
      <w:r w:rsidRPr="00ED7044">
        <w:rPr>
          <w:rFonts w:asciiTheme="minorHAnsi" w:hAnsiTheme="minorHAnsi" w:cs="Arial"/>
          <w:sz w:val="24"/>
          <w:szCs w:val="24"/>
          <w:lang w:val="en-US"/>
        </w:rPr>
        <w:t xml:space="preserve"> will be used for simulation.</w:t>
      </w:r>
    </w:p>
    <w:p w:rsidR="00190FBC" w:rsidRPr="00E20CA2" w:rsidRDefault="00190FBC" w:rsidP="005549AE">
      <w:pPr>
        <w:rPr>
          <w:rFonts w:asciiTheme="minorHAnsi" w:hAnsiTheme="minorHAnsi" w:cs="Arial"/>
          <w:sz w:val="24"/>
          <w:szCs w:val="24"/>
          <w:lang w:val="en-US"/>
        </w:rPr>
      </w:pPr>
    </w:p>
    <w:p w:rsidR="00190FBC" w:rsidRPr="00ED7044" w:rsidRDefault="00F94C7B" w:rsidP="00190FBC">
      <w:pPr>
        <w:rPr>
          <w:rFonts w:asciiTheme="minorHAnsi" w:hAnsiTheme="minorHAnsi" w:cs="Arial"/>
          <w:b/>
          <w:sz w:val="28"/>
          <w:szCs w:val="28"/>
          <w:lang w:val="en-US"/>
        </w:rPr>
      </w:pPr>
      <w:r w:rsidRPr="00ED7044">
        <w:rPr>
          <w:rFonts w:asciiTheme="minorHAnsi" w:hAnsiTheme="minorHAnsi" w:cs="Arial"/>
          <w:b/>
          <w:sz w:val="28"/>
          <w:szCs w:val="28"/>
          <w:lang w:val="en-US"/>
        </w:rPr>
        <w:t>7.</w:t>
      </w:r>
      <w:r w:rsidR="00ED7044">
        <w:rPr>
          <w:rFonts w:asciiTheme="minorHAnsi" w:hAnsiTheme="minorHAnsi" w:cs="Arial"/>
          <w:b/>
          <w:sz w:val="28"/>
          <w:szCs w:val="28"/>
          <w:lang w:val="en-US"/>
        </w:rPr>
        <w:t xml:space="preserve"> </w:t>
      </w:r>
      <w:r w:rsidR="00190FBC" w:rsidRPr="00ED7044">
        <w:rPr>
          <w:rFonts w:asciiTheme="minorHAnsi" w:hAnsiTheme="minorHAnsi" w:cs="Arial"/>
          <w:b/>
          <w:sz w:val="28"/>
          <w:szCs w:val="28"/>
          <w:lang w:val="en-US"/>
        </w:rPr>
        <w:t xml:space="preserve">Lesson </w:t>
      </w:r>
      <w:r w:rsidR="00B63BEE" w:rsidRPr="00ED7044">
        <w:rPr>
          <w:rFonts w:asciiTheme="minorHAnsi" w:hAnsiTheme="minorHAnsi" w:cs="Arial"/>
          <w:b/>
          <w:sz w:val="28"/>
          <w:szCs w:val="28"/>
          <w:lang w:val="en-US"/>
        </w:rPr>
        <w:t xml:space="preserve">learned and </w:t>
      </w:r>
      <w:r w:rsidR="007A3FD4" w:rsidRPr="00ED7044">
        <w:rPr>
          <w:rFonts w:asciiTheme="minorHAnsi" w:hAnsiTheme="minorHAnsi" w:cs="Arial"/>
          <w:b/>
          <w:sz w:val="28"/>
          <w:szCs w:val="28"/>
          <w:lang w:val="en-US"/>
        </w:rPr>
        <w:t>Work</w:t>
      </w:r>
      <w:r w:rsidR="00B63BEE" w:rsidRPr="00ED7044">
        <w:rPr>
          <w:rFonts w:asciiTheme="minorHAnsi" w:hAnsiTheme="minorHAnsi" w:cs="Arial"/>
          <w:b/>
          <w:sz w:val="28"/>
          <w:szCs w:val="28"/>
          <w:lang w:val="en-US"/>
        </w:rPr>
        <w:t xml:space="preserve"> progress:</w:t>
      </w:r>
    </w:p>
    <w:p w:rsidR="00B63BEE" w:rsidRPr="00ED7044" w:rsidRDefault="00190FBC" w:rsidP="00ED7044">
      <w:pPr>
        <w:jc w:val="both"/>
        <w:rPr>
          <w:rFonts w:asciiTheme="minorHAnsi" w:hAnsiTheme="minorHAnsi" w:cs="Arial"/>
          <w:sz w:val="24"/>
          <w:szCs w:val="24"/>
          <w:lang w:val="en-US"/>
        </w:rPr>
      </w:pPr>
      <w:r w:rsidRPr="00ED7044">
        <w:rPr>
          <w:rFonts w:asciiTheme="minorHAnsi" w:hAnsiTheme="minorHAnsi" w:cs="Arial"/>
          <w:sz w:val="24"/>
          <w:szCs w:val="24"/>
          <w:lang w:val="en-US"/>
        </w:rPr>
        <w:t xml:space="preserve">At first </w:t>
      </w:r>
      <w:r w:rsidRPr="00F60B7E">
        <w:rPr>
          <w:rFonts w:asciiTheme="minorHAnsi" w:hAnsiTheme="minorHAnsi" w:cs="Arial"/>
          <w:i/>
          <w:sz w:val="24"/>
          <w:szCs w:val="24"/>
          <w:lang w:val="en-US"/>
        </w:rPr>
        <w:t>S32DS 2018.R1</w:t>
      </w:r>
      <w:r w:rsidRPr="00ED7044">
        <w:rPr>
          <w:rFonts w:asciiTheme="minorHAnsi" w:hAnsiTheme="minorHAnsi" w:cs="Arial"/>
          <w:sz w:val="24"/>
          <w:szCs w:val="24"/>
          <w:lang w:val="en-US"/>
        </w:rPr>
        <w:t xml:space="preserve"> software were installed on Ubuntu </w:t>
      </w:r>
      <w:r w:rsidRPr="00F60B7E">
        <w:rPr>
          <w:rFonts w:asciiTheme="minorHAnsi" w:hAnsiTheme="minorHAnsi" w:cs="Arial"/>
          <w:i/>
          <w:sz w:val="24"/>
          <w:szCs w:val="24"/>
          <w:lang w:val="en-US"/>
        </w:rPr>
        <w:t>18.4</w:t>
      </w:r>
      <w:r w:rsidR="00F60B7E">
        <w:rPr>
          <w:rFonts w:asciiTheme="minorHAnsi" w:hAnsiTheme="minorHAnsi" w:cs="Arial"/>
          <w:sz w:val="24"/>
          <w:szCs w:val="24"/>
          <w:lang w:val="en-US"/>
        </w:rPr>
        <w:t xml:space="preserve"> version</w:t>
      </w:r>
      <w:r w:rsidRPr="00ED7044">
        <w:rPr>
          <w:rFonts w:asciiTheme="minorHAnsi" w:hAnsiTheme="minorHAnsi" w:cs="Arial"/>
          <w:sz w:val="24"/>
          <w:szCs w:val="24"/>
          <w:lang w:val="en-US"/>
        </w:rPr>
        <w:t>.</w:t>
      </w:r>
      <w:r w:rsidR="00F60B7E">
        <w:rPr>
          <w:rFonts w:asciiTheme="minorHAnsi" w:hAnsiTheme="minorHAnsi" w:cs="Arial"/>
          <w:sz w:val="24"/>
          <w:szCs w:val="24"/>
          <w:lang w:val="en-US"/>
        </w:rPr>
        <w:t xml:space="preserve"> </w:t>
      </w:r>
      <w:r w:rsidRPr="00ED7044">
        <w:rPr>
          <w:rFonts w:asciiTheme="minorHAnsi" w:hAnsiTheme="minorHAnsi" w:cs="Arial"/>
          <w:sz w:val="24"/>
          <w:szCs w:val="24"/>
          <w:lang w:val="en-US"/>
        </w:rPr>
        <w:t xml:space="preserve">But </w:t>
      </w:r>
      <w:r w:rsidRPr="00F60B7E">
        <w:rPr>
          <w:rFonts w:asciiTheme="minorHAnsi" w:hAnsiTheme="minorHAnsi" w:cs="Arial"/>
          <w:i/>
          <w:sz w:val="24"/>
          <w:szCs w:val="24"/>
          <w:lang w:val="en-US"/>
        </w:rPr>
        <w:t>S32 DS</w:t>
      </w:r>
      <w:r w:rsidRPr="00ED7044">
        <w:rPr>
          <w:rFonts w:asciiTheme="minorHAnsi" w:hAnsiTheme="minorHAnsi" w:cs="Arial"/>
          <w:sz w:val="24"/>
          <w:szCs w:val="24"/>
          <w:lang w:val="en-US"/>
        </w:rPr>
        <w:t xml:space="preserve"> for Vision only supports Ubuntu </w:t>
      </w:r>
      <w:r w:rsidRPr="00F60B7E">
        <w:rPr>
          <w:rFonts w:asciiTheme="minorHAnsi" w:hAnsiTheme="minorHAnsi" w:cs="Arial"/>
          <w:i/>
          <w:sz w:val="24"/>
          <w:szCs w:val="24"/>
          <w:lang w:val="en-US"/>
        </w:rPr>
        <w:t>16.4</w:t>
      </w:r>
      <w:r w:rsidRPr="00ED7044">
        <w:rPr>
          <w:rFonts w:asciiTheme="minorHAnsi" w:hAnsiTheme="minorHAnsi" w:cs="Arial"/>
          <w:sz w:val="24"/>
          <w:szCs w:val="24"/>
          <w:lang w:val="en-US"/>
        </w:rPr>
        <w:t xml:space="preserve"> </w:t>
      </w:r>
      <w:r w:rsidR="00F60B7E">
        <w:rPr>
          <w:rFonts w:asciiTheme="minorHAnsi" w:hAnsiTheme="minorHAnsi" w:cs="Arial"/>
          <w:sz w:val="24"/>
          <w:szCs w:val="24"/>
          <w:lang w:val="en-US"/>
        </w:rPr>
        <w:t xml:space="preserve">version </w:t>
      </w:r>
      <w:r w:rsidRPr="00ED7044">
        <w:rPr>
          <w:rFonts w:asciiTheme="minorHAnsi" w:hAnsiTheme="minorHAnsi" w:cs="Arial"/>
          <w:sz w:val="24"/>
          <w:szCs w:val="24"/>
          <w:lang w:val="en-US"/>
        </w:rPr>
        <w:t>and openjdk-8.</w:t>
      </w:r>
      <w:r w:rsidR="00F60B7E">
        <w:rPr>
          <w:rFonts w:asciiTheme="minorHAnsi" w:hAnsiTheme="minorHAnsi" w:cs="Arial"/>
          <w:sz w:val="24"/>
          <w:szCs w:val="24"/>
          <w:lang w:val="en-US"/>
        </w:rPr>
        <w:t xml:space="preserve"> </w:t>
      </w:r>
      <w:r w:rsidRPr="00ED7044">
        <w:rPr>
          <w:rFonts w:asciiTheme="minorHAnsi" w:hAnsiTheme="minorHAnsi" w:cs="Arial"/>
          <w:sz w:val="24"/>
          <w:szCs w:val="24"/>
          <w:lang w:val="en-US"/>
        </w:rPr>
        <w:t xml:space="preserve">After installing Ubuntu </w:t>
      </w:r>
      <w:r w:rsidRPr="00F60B7E">
        <w:rPr>
          <w:rFonts w:asciiTheme="minorHAnsi" w:hAnsiTheme="minorHAnsi" w:cs="Arial"/>
          <w:i/>
          <w:sz w:val="24"/>
          <w:szCs w:val="24"/>
          <w:lang w:val="en-US"/>
        </w:rPr>
        <w:t>16.4</w:t>
      </w:r>
      <w:r w:rsidR="00F60B7E">
        <w:rPr>
          <w:rFonts w:asciiTheme="minorHAnsi" w:hAnsiTheme="minorHAnsi" w:cs="Arial"/>
          <w:sz w:val="24"/>
          <w:szCs w:val="24"/>
          <w:lang w:val="en-US"/>
        </w:rPr>
        <w:t xml:space="preserve"> version</w:t>
      </w:r>
      <w:r w:rsidRPr="00ED7044">
        <w:rPr>
          <w:rFonts w:asciiTheme="minorHAnsi" w:hAnsiTheme="minorHAnsi" w:cs="Arial"/>
          <w:sz w:val="24"/>
          <w:szCs w:val="24"/>
          <w:lang w:val="en-US"/>
        </w:rPr>
        <w:t xml:space="preserve"> and openjdk-8 the required software has been installed successfully.</w:t>
      </w:r>
      <w:r w:rsidR="00AF50ED">
        <w:rPr>
          <w:rFonts w:asciiTheme="minorHAnsi" w:hAnsiTheme="minorHAnsi" w:cs="Arial"/>
          <w:sz w:val="24"/>
          <w:szCs w:val="24"/>
          <w:lang w:val="en-US"/>
        </w:rPr>
        <w:t xml:space="preserve"> </w:t>
      </w:r>
      <w:r w:rsidRPr="00ED7044">
        <w:rPr>
          <w:rFonts w:asciiTheme="minorHAnsi" w:hAnsiTheme="minorHAnsi" w:cs="Arial"/>
          <w:sz w:val="24"/>
          <w:szCs w:val="24"/>
          <w:lang w:val="en-US"/>
        </w:rPr>
        <w:t>From APEX graph project</w:t>
      </w:r>
      <w:r w:rsidR="00F60B7E">
        <w:rPr>
          <w:rFonts w:asciiTheme="minorHAnsi" w:hAnsiTheme="minorHAnsi" w:cs="Arial"/>
          <w:sz w:val="24"/>
          <w:szCs w:val="24"/>
          <w:lang w:val="en-US"/>
        </w:rPr>
        <w:t>,</w:t>
      </w:r>
      <w:r w:rsidRPr="00ED7044">
        <w:rPr>
          <w:rFonts w:asciiTheme="minorHAnsi" w:hAnsiTheme="minorHAnsi" w:cs="Arial"/>
          <w:sz w:val="24"/>
          <w:szCs w:val="24"/>
          <w:lang w:val="en-US"/>
        </w:rPr>
        <w:t xml:space="preserve"> APEX program project and APEX application project is created accordingly using S32DS software on Linux.</w:t>
      </w:r>
      <w:r w:rsidR="00F60B7E">
        <w:rPr>
          <w:rFonts w:asciiTheme="minorHAnsi" w:hAnsiTheme="minorHAnsi" w:cs="Arial"/>
          <w:sz w:val="24"/>
          <w:szCs w:val="24"/>
          <w:lang w:val="en-US"/>
        </w:rPr>
        <w:t xml:space="preserve"> </w:t>
      </w:r>
      <w:r w:rsidRPr="00ED7044">
        <w:rPr>
          <w:rFonts w:asciiTheme="minorHAnsi" w:hAnsiTheme="minorHAnsi" w:cs="Arial"/>
          <w:sz w:val="24"/>
          <w:szCs w:val="24"/>
          <w:lang w:val="en-US"/>
        </w:rPr>
        <w:t xml:space="preserve">ISP dataflow project and ISP application project </w:t>
      </w:r>
      <w:proofErr w:type="gramStart"/>
      <w:r w:rsidRPr="00ED7044">
        <w:rPr>
          <w:rFonts w:asciiTheme="minorHAnsi" w:hAnsiTheme="minorHAnsi" w:cs="Arial"/>
          <w:sz w:val="24"/>
          <w:szCs w:val="24"/>
          <w:lang w:val="en-US"/>
        </w:rPr>
        <w:t>is</w:t>
      </w:r>
      <w:proofErr w:type="gramEnd"/>
      <w:r w:rsidRPr="00ED7044">
        <w:rPr>
          <w:rFonts w:asciiTheme="minorHAnsi" w:hAnsiTheme="minorHAnsi" w:cs="Arial"/>
          <w:sz w:val="24"/>
          <w:szCs w:val="24"/>
          <w:lang w:val="en-US"/>
        </w:rPr>
        <w:t xml:space="preserve"> also created using </w:t>
      </w:r>
      <w:r w:rsidRPr="00F60B7E">
        <w:rPr>
          <w:rFonts w:asciiTheme="minorHAnsi" w:hAnsiTheme="minorHAnsi" w:cs="Arial"/>
          <w:i/>
          <w:sz w:val="24"/>
          <w:szCs w:val="24"/>
          <w:lang w:val="en-US"/>
        </w:rPr>
        <w:t>S32DS</w:t>
      </w:r>
      <w:r w:rsidRPr="00ED7044">
        <w:rPr>
          <w:rFonts w:asciiTheme="minorHAnsi" w:hAnsiTheme="minorHAnsi" w:cs="Arial"/>
          <w:sz w:val="24"/>
          <w:szCs w:val="24"/>
          <w:lang w:val="en-US"/>
        </w:rPr>
        <w:t xml:space="preserve"> for vision software.</w:t>
      </w:r>
      <w:r w:rsidR="00B63BEE" w:rsidRPr="00ED7044">
        <w:rPr>
          <w:rFonts w:asciiTheme="minorHAnsi" w:hAnsiTheme="minorHAnsi" w:cs="Arial"/>
          <w:sz w:val="24"/>
          <w:szCs w:val="24"/>
          <w:lang w:val="en-US"/>
        </w:rPr>
        <w:t xml:space="preserve"> The VSDK architecture is analyzed.</w:t>
      </w:r>
      <w:r w:rsidR="00AF50ED">
        <w:rPr>
          <w:rFonts w:asciiTheme="minorHAnsi" w:hAnsiTheme="minorHAnsi" w:cs="Arial"/>
          <w:sz w:val="24"/>
          <w:szCs w:val="24"/>
          <w:lang w:val="en-US"/>
        </w:rPr>
        <w:t xml:space="preserve"> </w:t>
      </w:r>
      <w:r w:rsidR="00B63BEE" w:rsidRPr="00ED7044">
        <w:rPr>
          <w:rFonts w:asciiTheme="minorHAnsi" w:hAnsiTheme="minorHAnsi" w:cs="Arial"/>
          <w:sz w:val="24"/>
          <w:szCs w:val="24"/>
          <w:lang w:val="en-US"/>
        </w:rPr>
        <w:t>The new APEX2 kernel project is created.</w:t>
      </w:r>
      <w:r w:rsidR="00AF50ED">
        <w:rPr>
          <w:rFonts w:asciiTheme="minorHAnsi" w:hAnsiTheme="minorHAnsi" w:cs="Arial"/>
          <w:sz w:val="24"/>
          <w:szCs w:val="24"/>
          <w:lang w:val="en-US"/>
        </w:rPr>
        <w:t xml:space="preserve"> </w:t>
      </w:r>
      <w:r w:rsidR="00B63BEE" w:rsidRPr="00ED7044">
        <w:rPr>
          <w:rFonts w:asciiTheme="minorHAnsi" w:hAnsiTheme="minorHAnsi" w:cs="Arial"/>
          <w:sz w:val="24"/>
          <w:szCs w:val="24"/>
          <w:lang w:val="en-US"/>
        </w:rPr>
        <w:t>The</w:t>
      </w:r>
      <w:r w:rsidR="00AF50ED">
        <w:rPr>
          <w:rFonts w:asciiTheme="minorHAnsi" w:hAnsiTheme="minorHAnsi" w:cs="Arial"/>
          <w:sz w:val="24"/>
          <w:szCs w:val="24"/>
          <w:lang w:val="en-US"/>
        </w:rPr>
        <w:t xml:space="preserve"> </w:t>
      </w:r>
      <w:r w:rsidR="00B63BEE" w:rsidRPr="00ED7044">
        <w:rPr>
          <w:rFonts w:asciiTheme="minorHAnsi" w:hAnsiTheme="minorHAnsi" w:cs="Arial"/>
          <w:sz w:val="24"/>
          <w:szCs w:val="24"/>
          <w:lang w:val="en-US"/>
        </w:rPr>
        <w:t>up</w:t>
      </w:r>
      <w:r w:rsidR="00AF50ED">
        <w:rPr>
          <w:rFonts w:asciiTheme="minorHAnsi" w:hAnsiTheme="minorHAnsi" w:cs="Arial"/>
          <w:sz w:val="24"/>
          <w:szCs w:val="24"/>
          <w:lang w:val="en-US"/>
        </w:rPr>
        <w:t xml:space="preserve"> </w:t>
      </w:r>
      <w:r w:rsidR="00B63BEE" w:rsidRPr="00ED7044">
        <w:rPr>
          <w:rFonts w:asciiTheme="minorHAnsi" w:hAnsiTheme="minorHAnsi" w:cs="Arial"/>
          <w:sz w:val="24"/>
          <w:szCs w:val="24"/>
          <w:lang w:val="en-US"/>
        </w:rPr>
        <w:t>sampling and down</w:t>
      </w:r>
      <w:r w:rsidR="00AF50ED">
        <w:rPr>
          <w:rFonts w:asciiTheme="minorHAnsi" w:hAnsiTheme="minorHAnsi" w:cs="Arial"/>
          <w:sz w:val="24"/>
          <w:szCs w:val="24"/>
          <w:lang w:val="en-US"/>
        </w:rPr>
        <w:t xml:space="preserve"> </w:t>
      </w:r>
      <w:r w:rsidR="00B63BEE" w:rsidRPr="00ED7044">
        <w:rPr>
          <w:rFonts w:asciiTheme="minorHAnsi" w:hAnsiTheme="minorHAnsi" w:cs="Arial"/>
          <w:sz w:val="24"/>
          <w:szCs w:val="24"/>
          <w:lang w:val="en-US"/>
        </w:rPr>
        <w:t xml:space="preserve">sampling of image is done using own developed kernel </w:t>
      </w:r>
      <w:r w:rsidR="00B63BEE" w:rsidRPr="00ED7044">
        <w:rPr>
          <w:rFonts w:asciiTheme="minorHAnsi" w:hAnsiTheme="minorHAnsi" w:cs="Arial"/>
          <w:sz w:val="24"/>
          <w:szCs w:val="24"/>
          <w:lang w:val="en-US"/>
        </w:rPr>
        <w:lastRenderedPageBreak/>
        <w:t>and prebuilt kernel.</w:t>
      </w:r>
      <w:r w:rsidR="00AF50ED">
        <w:rPr>
          <w:rFonts w:asciiTheme="minorHAnsi" w:hAnsiTheme="minorHAnsi" w:cs="Arial"/>
          <w:sz w:val="24"/>
          <w:szCs w:val="24"/>
          <w:lang w:val="en-US"/>
        </w:rPr>
        <w:t xml:space="preserve"> </w:t>
      </w:r>
      <w:r w:rsidR="00B63BEE" w:rsidRPr="00ED7044">
        <w:rPr>
          <w:rFonts w:asciiTheme="minorHAnsi" w:hAnsiTheme="minorHAnsi" w:cs="Arial"/>
          <w:sz w:val="24"/>
          <w:szCs w:val="24"/>
          <w:lang w:val="en-US"/>
        </w:rPr>
        <w:t>The RGB image converted to Grayscale image using APEX core framework.</w:t>
      </w:r>
      <w:r w:rsidR="00AF50ED">
        <w:rPr>
          <w:rFonts w:asciiTheme="minorHAnsi" w:hAnsiTheme="minorHAnsi" w:cs="Arial"/>
          <w:sz w:val="24"/>
          <w:szCs w:val="24"/>
          <w:lang w:val="en-US"/>
        </w:rPr>
        <w:t xml:space="preserve"> </w:t>
      </w:r>
      <w:r w:rsidR="00B63BEE" w:rsidRPr="00ED7044">
        <w:rPr>
          <w:rFonts w:asciiTheme="minorHAnsi" w:hAnsiTheme="minorHAnsi" w:cs="Arial"/>
          <w:sz w:val="24"/>
          <w:szCs w:val="24"/>
          <w:lang w:val="en-US"/>
        </w:rPr>
        <w:t xml:space="preserve">The frame output buffer configuration is also done </w:t>
      </w:r>
      <w:r w:rsidR="00F60B7E">
        <w:rPr>
          <w:rFonts w:asciiTheme="minorHAnsi" w:hAnsiTheme="minorHAnsi" w:cs="Arial"/>
          <w:sz w:val="24"/>
          <w:szCs w:val="24"/>
          <w:lang w:val="en-US"/>
        </w:rPr>
        <w:t xml:space="preserve">for </w:t>
      </w:r>
      <w:r w:rsidR="00B63BEE" w:rsidRPr="00ED7044">
        <w:rPr>
          <w:rFonts w:asciiTheme="minorHAnsi" w:hAnsiTheme="minorHAnsi" w:cs="Arial"/>
          <w:sz w:val="24"/>
          <w:szCs w:val="24"/>
          <w:lang w:val="en-US"/>
        </w:rPr>
        <w:t xml:space="preserve">display </w:t>
      </w:r>
      <w:r w:rsidR="00F60B7E">
        <w:rPr>
          <w:rFonts w:asciiTheme="minorHAnsi" w:hAnsiTheme="minorHAnsi" w:cs="Arial"/>
          <w:sz w:val="24"/>
          <w:szCs w:val="24"/>
          <w:lang w:val="en-US"/>
        </w:rPr>
        <w:t xml:space="preserve">the </w:t>
      </w:r>
      <w:r w:rsidR="00B63BEE" w:rsidRPr="00ED7044">
        <w:rPr>
          <w:rFonts w:asciiTheme="minorHAnsi" w:hAnsiTheme="minorHAnsi" w:cs="Arial"/>
          <w:sz w:val="24"/>
          <w:szCs w:val="24"/>
          <w:lang w:val="en-US"/>
        </w:rPr>
        <w:t>larger image</w:t>
      </w:r>
      <w:r w:rsidR="00F60B7E">
        <w:rPr>
          <w:rFonts w:asciiTheme="minorHAnsi" w:hAnsiTheme="minorHAnsi" w:cs="Arial"/>
          <w:sz w:val="24"/>
          <w:szCs w:val="24"/>
          <w:lang w:val="en-US"/>
        </w:rPr>
        <w:t>.</w:t>
      </w:r>
    </w:p>
    <w:p w:rsidR="00B63BEE" w:rsidRPr="00F60B7E" w:rsidRDefault="00B63BEE" w:rsidP="00190FBC">
      <w:pPr>
        <w:rPr>
          <w:rFonts w:asciiTheme="minorHAnsi" w:hAnsiTheme="minorHAnsi" w:cs="Arial"/>
          <w:sz w:val="24"/>
          <w:szCs w:val="24"/>
          <w:lang w:val="en-US"/>
        </w:rPr>
      </w:pPr>
    </w:p>
    <w:p w:rsidR="00ED7044" w:rsidRPr="00F60B7E" w:rsidRDefault="00B63BEE" w:rsidP="00190FBC">
      <w:pPr>
        <w:rPr>
          <w:rFonts w:asciiTheme="minorHAnsi" w:hAnsiTheme="minorHAnsi" w:cs="Arial"/>
          <w:sz w:val="24"/>
          <w:szCs w:val="24"/>
          <w:u w:val="single"/>
          <w:lang w:val="en-US"/>
        </w:rPr>
      </w:pPr>
      <w:r w:rsidRPr="00F60B7E">
        <w:rPr>
          <w:rFonts w:asciiTheme="minorHAnsi" w:hAnsiTheme="minorHAnsi" w:cs="Arial"/>
          <w:sz w:val="24"/>
          <w:szCs w:val="24"/>
          <w:u w:val="single"/>
          <w:lang w:val="en-US"/>
        </w:rPr>
        <w:t xml:space="preserve"> </w:t>
      </w:r>
    </w:p>
    <w:p w:rsidR="00F60B7E" w:rsidRDefault="00F60B7E" w:rsidP="00190FBC">
      <w:pPr>
        <w:rPr>
          <w:rFonts w:ascii="Arial" w:hAnsi="Arial" w:cs="Arial"/>
          <w:sz w:val="24"/>
          <w:szCs w:val="24"/>
          <w:u w:val="single"/>
          <w:lang w:val="en-US"/>
        </w:rPr>
      </w:pPr>
    </w:p>
    <w:p w:rsidR="00CB1785" w:rsidRPr="007971F1" w:rsidRDefault="00190FBC" w:rsidP="00190FBC">
      <w:pPr>
        <w:rPr>
          <w:rFonts w:asciiTheme="minorHAnsi" w:hAnsiTheme="minorHAnsi" w:cs="Arial"/>
          <w:b/>
          <w:sz w:val="24"/>
          <w:szCs w:val="24"/>
          <w:lang w:val="en-US"/>
        </w:rPr>
      </w:pPr>
      <w:r w:rsidRPr="007971F1">
        <w:rPr>
          <w:rFonts w:asciiTheme="minorHAnsi" w:hAnsiTheme="minorHAnsi" w:cs="Arial"/>
          <w:b/>
          <w:sz w:val="24"/>
          <w:szCs w:val="24"/>
          <w:u w:val="single"/>
          <w:lang w:val="en-US"/>
        </w:rPr>
        <w:t>Hardware Setup</w:t>
      </w:r>
      <w:r w:rsidRPr="007971F1">
        <w:rPr>
          <w:rFonts w:asciiTheme="minorHAnsi" w:hAnsiTheme="minorHAnsi" w:cs="Arial"/>
          <w:b/>
          <w:sz w:val="24"/>
          <w:szCs w:val="24"/>
          <w:lang w:val="en-US"/>
        </w:rPr>
        <w:t xml:space="preserve">: </w:t>
      </w:r>
    </w:p>
    <w:p w:rsidR="00CB1785" w:rsidRPr="007971F1" w:rsidRDefault="00190FBC" w:rsidP="007971F1">
      <w:pPr>
        <w:jc w:val="both"/>
        <w:rPr>
          <w:rFonts w:asciiTheme="minorHAnsi" w:hAnsiTheme="minorHAnsi" w:cs="Arial"/>
          <w:sz w:val="24"/>
          <w:szCs w:val="24"/>
          <w:lang w:val="en-US"/>
        </w:rPr>
      </w:pPr>
      <w:r w:rsidRPr="007971F1">
        <w:rPr>
          <w:rFonts w:asciiTheme="minorHAnsi" w:hAnsiTheme="minorHAnsi" w:cs="Arial"/>
          <w:sz w:val="24"/>
          <w:szCs w:val="24"/>
          <w:lang w:val="en-US"/>
        </w:rPr>
        <w:t xml:space="preserve">1. On S32-SBC PWA jumper connected to 12V power to power </w:t>
      </w:r>
      <w:proofErr w:type="spellStart"/>
      <w:r w:rsidRPr="007971F1">
        <w:rPr>
          <w:rFonts w:asciiTheme="minorHAnsi" w:hAnsiTheme="minorHAnsi" w:cs="Arial"/>
          <w:sz w:val="24"/>
          <w:szCs w:val="24"/>
          <w:lang w:val="en-US"/>
        </w:rPr>
        <w:t>deserializer</w:t>
      </w:r>
      <w:proofErr w:type="spellEnd"/>
      <w:r w:rsidRPr="007971F1">
        <w:rPr>
          <w:rFonts w:asciiTheme="minorHAnsi" w:hAnsiTheme="minorHAnsi" w:cs="Arial"/>
          <w:sz w:val="24"/>
          <w:szCs w:val="24"/>
          <w:lang w:val="en-US"/>
        </w:rPr>
        <w:t xml:space="preserve"> board. </w:t>
      </w:r>
    </w:p>
    <w:p w:rsidR="00CB1785" w:rsidRPr="007971F1" w:rsidRDefault="00190FBC" w:rsidP="007971F1">
      <w:pPr>
        <w:jc w:val="both"/>
        <w:rPr>
          <w:rFonts w:asciiTheme="minorHAnsi" w:hAnsiTheme="minorHAnsi" w:cs="Arial"/>
          <w:sz w:val="24"/>
          <w:szCs w:val="24"/>
          <w:lang w:val="en-US"/>
        </w:rPr>
      </w:pPr>
      <w:r w:rsidRPr="007971F1">
        <w:rPr>
          <w:rFonts w:asciiTheme="minorHAnsi" w:hAnsiTheme="minorHAnsi" w:cs="Arial"/>
          <w:sz w:val="24"/>
          <w:szCs w:val="24"/>
          <w:lang w:val="en-US"/>
        </w:rPr>
        <w:t xml:space="preserve">2. On S32-SBC the MAX </w:t>
      </w:r>
      <w:proofErr w:type="spellStart"/>
      <w:r w:rsidRPr="007971F1">
        <w:rPr>
          <w:rFonts w:asciiTheme="minorHAnsi" w:hAnsiTheme="minorHAnsi" w:cs="Arial"/>
          <w:sz w:val="24"/>
          <w:szCs w:val="24"/>
          <w:lang w:val="en-US"/>
        </w:rPr>
        <w:t>deserializer</w:t>
      </w:r>
      <w:proofErr w:type="spellEnd"/>
      <w:r w:rsidRPr="007971F1">
        <w:rPr>
          <w:rFonts w:asciiTheme="minorHAnsi" w:hAnsiTheme="minorHAnsi" w:cs="Arial"/>
          <w:sz w:val="24"/>
          <w:szCs w:val="24"/>
          <w:lang w:val="en-US"/>
        </w:rPr>
        <w:t xml:space="preserve"> board is connected to the MIPI-A. </w:t>
      </w:r>
    </w:p>
    <w:p w:rsidR="00CB1785" w:rsidRPr="007971F1" w:rsidRDefault="00190FBC" w:rsidP="007971F1">
      <w:pPr>
        <w:jc w:val="both"/>
        <w:rPr>
          <w:rFonts w:asciiTheme="minorHAnsi" w:hAnsiTheme="minorHAnsi" w:cs="Arial"/>
          <w:sz w:val="24"/>
          <w:szCs w:val="24"/>
          <w:lang w:val="en-US"/>
        </w:rPr>
      </w:pPr>
      <w:r w:rsidRPr="007971F1">
        <w:rPr>
          <w:rFonts w:asciiTheme="minorHAnsi" w:hAnsiTheme="minorHAnsi" w:cs="Arial"/>
          <w:sz w:val="24"/>
          <w:szCs w:val="24"/>
          <w:lang w:val="en-US"/>
        </w:rPr>
        <w:t xml:space="preserve">3. On MAX </w:t>
      </w:r>
      <w:proofErr w:type="spellStart"/>
      <w:r w:rsidRPr="007971F1">
        <w:rPr>
          <w:rFonts w:asciiTheme="minorHAnsi" w:hAnsiTheme="minorHAnsi" w:cs="Arial"/>
          <w:sz w:val="24"/>
          <w:szCs w:val="24"/>
          <w:lang w:val="en-US"/>
        </w:rPr>
        <w:t>deserializer</w:t>
      </w:r>
      <w:proofErr w:type="spellEnd"/>
      <w:r w:rsidRPr="007971F1">
        <w:rPr>
          <w:rFonts w:asciiTheme="minorHAnsi" w:hAnsiTheme="minorHAnsi" w:cs="Arial"/>
          <w:sz w:val="24"/>
          <w:szCs w:val="24"/>
          <w:lang w:val="en-US"/>
        </w:rPr>
        <w:t xml:space="preserve"> board jumper JU4 is set to power the camera from SBC board (After </w:t>
      </w:r>
      <w:r w:rsidR="007971F1">
        <w:rPr>
          <w:rFonts w:asciiTheme="minorHAnsi" w:hAnsiTheme="minorHAnsi" w:cs="Arial"/>
          <w:sz w:val="24"/>
          <w:szCs w:val="24"/>
          <w:lang w:val="en-US"/>
        </w:rPr>
        <w:t xml:space="preserve">   </w:t>
      </w:r>
      <w:r w:rsidRPr="007971F1">
        <w:rPr>
          <w:rFonts w:asciiTheme="minorHAnsi" w:hAnsiTheme="minorHAnsi" w:cs="Arial"/>
          <w:sz w:val="24"/>
          <w:szCs w:val="24"/>
          <w:lang w:val="en-US"/>
        </w:rPr>
        <w:t xml:space="preserve">setting the jumper the yellow light of each cameras </w:t>
      </w:r>
      <w:proofErr w:type="gramStart"/>
      <w:r w:rsidRPr="007971F1">
        <w:rPr>
          <w:rFonts w:asciiTheme="minorHAnsi" w:hAnsiTheme="minorHAnsi" w:cs="Arial"/>
          <w:sz w:val="24"/>
          <w:szCs w:val="24"/>
          <w:lang w:val="en-US"/>
        </w:rPr>
        <w:t>are</w:t>
      </w:r>
      <w:proofErr w:type="gramEnd"/>
      <w:r w:rsidRPr="007971F1">
        <w:rPr>
          <w:rFonts w:asciiTheme="minorHAnsi" w:hAnsiTheme="minorHAnsi" w:cs="Arial"/>
          <w:sz w:val="24"/>
          <w:szCs w:val="24"/>
          <w:lang w:val="en-US"/>
        </w:rPr>
        <w:t xml:space="preserve"> lit).</w:t>
      </w:r>
    </w:p>
    <w:p w:rsidR="00190FBC" w:rsidRPr="007971F1" w:rsidRDefault="00190FBC" w:rsidP="00190FBC">
      <w:pPr>
        <w:rPr>
          <w:rFonts w:asciiTheme="minorHAnsi" w:hAnsiTheme="minorHAnsi" w:cs="Arial"/>
          <w:sz w:val="24"/>
          <w:szCs w:val="24"/>
          <w:lang w:val="en-US"/>
        </w:rPr>
      </w:pPr>
      <w:r w:rsidRPr="007971F1">
        <w:rPr>
          <w:rFonts w:asciiTheme="minorHAnsi" w:hAnsiTheme="minorHAnsi" w:cs="Arial"/>
          <w:sz w:val="24"/>
          <w:szCs w:val="24"/>
          <w:lang w:val="en-US"/>
        </w:rPr>
        <w:t>The full har</w:t>
      </w:r>
      <w:r w:rsidR="00B63BEE" w:rsidRPr="007971F1">
        <w:rPr>
          <w:rFonts w:asciiTheme="minorHAnsi" w:hAnsiTheme="minorHAnsi" w:cs="Arial"/>
          <w:sz w:val="24"/>
          <w:szCs w:val="24"/>
          <w:lang w:val="en-US"/>
        </w:rPr>
        <w:t>dware setup image is as follows</w:t>
      </w:r>
      <w:r w:rsidRPr="007971F1">
        <w:rPr>
          <w:rFonts w:asciiTheme="minorHAnsi" w:hAnsiTheme="minorHAnsi" w:cs="Arial"/>
          <w:sz w:val="24"/>
          <w:szCs w:val="24"/>
          <w:lang w:val="en-US"/>
        </w:rPr>
        <w:t>:</w:t>
      </w:r>
    </w:p>
    <w:p w:rsidR="00190FBC" w:rsidRPr="007A3FD4" w:rsidRDefault="007A3FD4" w:rsidP="00B63BEE">
      <w:pPr>
        <w:jc w:val="center"/>
        <w:rPr>
          <w:rFonts w:cstheme="minorHAnsi"/>
          <w:sz w:val="24"/>
          <w:szCs w:val="24"/>
          <w:lang w:val="en-US"/>
        </w:rPr>
      </w:pPr>
      <w:r>
        <w:rPr>
          <w:noProof/>
          <w:lang w:val="en-IN" w:eastAsia="en-IN"/>
        </w:rPr>
        <w:drawing>
          <wp:inline distT="0" distB="0" distL="0" distR="0">
            <wp:extent cx="2512309" cy="1924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6315" cy="1934777"/>
                    </a:xfrm>
                    <a:prstGeom prst="rect">
                      <a:avLst/>
                    </a:prstGeom>
                    <a:noFill/>
                    <a:ln>
                      <a:noFill/>
                    </a:ln>
                  </pic:spPr>
                </pic:pic>
              </a:graphicData>
            </a:graphic>
          </wp:inline>
        </w:drawing>
      </w:r>
    </w:p>
    <w:p w:rsidR="00314F53" w:rsidRPr="007971F1" w:rsidRDefault="006A4988" w:rsidP="00B63BEE">
      <w:pPr>
        <w:jc w:val="center"/>
        <w:rPr>
          <w:rFonts w:cstheme="minorHAnsi"/>
          <w:lang w:val="en-US"/>
        </w:rPr>
      </w:pPr>
      <w:r w:rsidRPr="007971F1">
        <w:rPr>
          <w:rFonts w:cstheme="minorHAnsi"/>
          <w:lang w:val="en-US"/>
        </w:rPr>
        <w:t>Figure2</w:t>
      </w:r>
      <w:r w:rsidR="007A3FD4" w:rsidRPr="007971F1">
        <w:rPr>
          <w:rFonts w:cstheme="minorHAnsi"/>
          <w:lang w:val="en-US"/>
        </w:rPr>
        <w:t>: Hardware Setup</w:t>
      </w:r>
    </w:p>
    <w:p w:rsidR="00CB1785" w:rsidRPr="007971F1" w:rsidRDefault="00190FBC" w:rsidP="00190FBC">
      <w:pPr>
        <w:rPr>
          <w:rFonts w:asciiTheme="minorHAnsi" w:hAnsiTheme="minorHAnsi" w:cs="Arial"/>
          <w:b/>
          <w:lang w:val="en-US"/>
        </w:rPr>
      </w:pPr>
      <w:r w:rsidRPr="007971F1">
        <w:rPr>
          <w:rFonts w:asciiTheme="minorHAnsi" w:hAnsiTheme="minorHAnsi" w:cs="Arial"/>
          <w:b/>
          <w:sz w:val="24"/>
          <w:szCs w:val="24"/>
          <w:u w:val="single"/>
          <w:lang w:val="en-US"/>
        </w:rPr>
        <w:t>Software Setup:</w:t>
      </w:r>
    </w:p>
    <w:p w:rsidR="007453E4" w:rsidRDefault="00190FBC" w:rsidP="007971F1">
      <w:pPr>
        <w:jc w:val="both"/>
        <w:rPr>
          <w:rFonts w:asciiTheme="minorHAnsi" w:hAnsiTheme="minorHAnsi" w:cs="Arial"/>
          <w:sz w:val="24"/>
          <w:szCs w:val="24"/>
          <w:lang w:val="en-US"/>
        </w:rPr>
      </w:pPr>
      <w:r w:rsidRPr="007971F1">
        <w:rPr>
          <w:rFonts w:asciiTheme="minorHAnsi" w:hAnsiTheme="minorHAnsi" w:cs="Arial"/>
          <w:sz w:val="24"/>
          <w:szCs w:val="24"/>
          <w:lang w:val="en-US"/>
        </w:rPr>
        <w:t xml:space="preserve">The SD card is prepared with </w:t>
      </w:r>
      <w:r w:rsidRPr="007971F1">
        <w:rPr>
          <w:rFonts w:asciiTheme="minorHAnsi" w:hAnsiTheme="minorHAnsi" w:cs="Arial"/>
          <w:i/>
          <w:sz w:val="24"/>
          <w:szCs w:val="24"/>
          <w:lang w:val="en-US"/>
        </w:rPr>
        <w:t>SDK_S32V2_RTM_1_3_0_img_yocto.tar.gz</w:t>
      </w:r>
      <w:r w:rsidRPr="007971F1">
        <w:rPr>
          <w:rFonts w:asciiTheme="minorHAnsi" w:hAnsiTheme="minorHAnsi" w:cs="Arial"/>
          <w:sz w:val="24"/>
          <w:szCs w:val="24"/>
          <w:lang w:val="en-US"/>
        </w:rPr>
        <w:t>.</w:t>
      </w:r>
      <w:r w:rsidR="007971F1">
        <w:rPr>
          <w:rFonts w:asciiTheme="minorHAnsi" w:hAnsiTheme="minorHAnsi" w:cs="Arial"/>
          <w:sz w:val="24"/>
          <w:szCs w:val="24"/>
          <w:lang w:val="en-US"/>
        </w:rPr>
        <w:t xml:space="preserve"> </w:t>
      </w:r>
      <w:r w:rsidRPr="007971F1">
        <w:rPr>
          <w:rFonts w:asciiTheme="minorHAnsi" w:hAnsiTheme="minorHAnsi" w:cs="Arial"/>
          <w:sz w:val="24"/>
          <w:szCs w:val="24"/>
          <w:lang w:val="en-US"/>
        </w:rPr>
        <w:t xml:space="preserve">After preparing the </w:t>
      </w:r>
      <w:r w:rsidR="007971F1">
        <w:rPr>
          <w:rFonts w:asciiTheme="minorHAnsi" w:hAnsiTheme="minorHAnsi" w:cs="Arial"/>
          <w:sz w:val="24"/>
          <w:szCs w:val="24"/>
          <w:lang w:val="en-US"/>
        </w:rPr>
        <w:t>SD-</w:t>
      </w:r>
      <w:r w:rsidRPr="007971F1">
        <w:rPr>
          <w:rFonts w:asciiTheme="minorHAnsi" w:hAnsiTheme="minorHAnsi" w:cs="Arial"/>
          <w:sz w:val="24"/>
          <w:szCs w:val="24"/>
          <w:lang w:val="en-US"/>
        </w:rPr>
        <w:t>card</w:t>
      </w:r>
      <w:r w:rsidR="007971F1">
        <w:rPr>
          <w:rFonts w:asciiTheme="minorHAnsi" w:hAnsiTheme="minorHAnsi" w:cs="Arial"/>
          <w:sz w:val="24"/>
          <w:szCs w:val="24"/>
          <w:lang w:val="en-US"/>
        </w:rPr>
        <w:t>,</w:t>
      </w:r>
      <w:r w:rsidRPr="007971F1">
        <w:rPr>
          <w:rFonts w:asciiTheme="minorHAnsi" w:hAnsiTheme="minorHAnsi" w:cs="Arial"/>
          <w:sz w:val="24"/>
          <w:szCs w:val="24"/>
          <w:lang w:val="en-US"/>
        </w:rPr>
        <w:t xml:space="preserve"> it is inserted </w:t>
      </w:r>
      <w:r w:rsidR="007971F1">
        <w:rPr>
          <w:rFonts w:asciiTheme="minorHAnsi" w:hAnsiTheme="minorHAnsi" w:cs="Arial"/>
          <w:sz w:val="24"/>
          <w:szCs w:val="24"/>
          <w:lang w:val="en-US"/>
        </w:rPr>
        <w:t xml:space="preserve">in </w:t>
      </w:r>
      <w:r w:rsidRPr="007971F1">
        <w:rPr>
          <w:rFonts w:asciiTheme="minorHAnsi" w:hAnsiTheme="minorHAnsi" w:cs="Arial"/>
          <w:sz w:val="24"/>
          <w:szCs w:val="24"/>
          <w:lang w:val="en-US"/>
        </w:rPr>
        <w:t>to the evaluation board. Camera captured images will be displayed on the HDMI connected display unit.</w:t>
      </w:r>
      <w:r w:rsidR="00B63BEE" w:rsidRPr="007971F1">
        <w:rPr>
          <w:rFonts w:asciiTheme="minorHAnsi" w:hAnsiTheme="minorHAnsi" w:cs="Arial"/>
          <w:sz w:val="24"/>
          <w:szCs w:val="24"/>
          <w:lang w:val="en-US"/>
        </w:rPr>
        <w:t xml:space="preserve"> </w:t>
      </w:r>
      <w:r w:rsidRPr="007971F1">
        <w:rPr>
          <w:rFonts w:asciiTheme="minorHAnsi" w:hAnsiTheme="minorHAnsi" w:cs="Arial"/>
          <w:sz w:val="24"/>
          <w:szCs w:val="24"/>
          <w:lang w:val="en-US"/>
        </w:rPr>
        <w:t>Power on the boot, login and change directory to the demo fol</w:t>
      </w:r>
      <w:r w:rsidR="00B63BEE" w:rsidRPr="007971F1">
        <w:rPr>
          <w:rFonts w:asciiTheme="minorHAnsi" w:hAnsiTheme="minorHAnsi" w:cs="Arial"/>
          <w:sz w:val="24"/>
          <w:szCs w:val="24"/>
          <w:lang w:val="en-US"/>
        </w:rPr>
        <w:t xml:space="preserve">der. Then the sample application </w:t>
      </w:r>
      <w:r w:rsidR="00B63BEE" w:rsidRPr="007971F1">
        <w:rPr>
          <w:rFonts w:asciiTheme="minorHAnsi" w:hAnsiTheme="minorHAnsi" w:cs="Arial"/>
          <w:i/>
          <w:sz w:val="24"/>
          <w:szCs w:val="24"/>
          <w:lang w:val="en-US"/>
        </w:rPr>
        <w:t>isp</w:t>
      </w:r>
      <w:r w:rsidRPr="007971F1">
        <w:rPr>
          <w:rFonts w:asciiTheme="minorHAnsi" w:hAnsiTheme="minorHAnsi" w:cs="Arial"/>
          <w:i/>
          <w:sz w:val="24"/>
          <w:szCs w:val="24"/>
          <w:lang w:val="en-US"/>
        </w:rPr>
        <w:t xml:space="preserve">_ov10635_quad.elf </w:t>
      </w:r>
      <w:r w:rsidRPr="007971F1">
        <w:rPr>
          <w:rFonts w:asciiTheme="minorHAnsi" w:hAnsiTheme="minorHAnsi" w:cs="Arial"/>
          <w:sz w:val="24"/>
          <w:szCs w:val="24"/>
          <w:lang w:val="en-US"/>
        </w:rPr>
        <w:t xml:space="preserve">was running on the board using the </w:t>
      </w:r>
      <w:r w:rsidR="007453E4">
        <w:rPr>
          <w:rFonts w:asciiTheme="minorHAnsi" w:hAnsiTheme="minorHAnsi" w:cs="Arial"/>
          <w:sz w:val="24"/>
          <w:szCs w:val="24"/>
          <w:lang w:val="en-US"/>
        </w:rPr>
        <w:t xml:space="preserve">below </w:t>
      </w:r>
      <w:r w:rsidRPr="007971F1">
        <w:rPr>
          <w:rFonts w:asciiTheme="minorHAnsi" w:hAnsiTheme="minorHAnsi" w:cs="Arial"/>
          <w:sz w:val="24"/>
          <w:szCs w:val="24"/>
          <w:lang w:val="en-US"/>
        </w:rPr>
        <w:t xml:space="preserve">command </w:t>
      </w:r>
      <w:r w:rsidR="007971F1">
        <w:rPr>
          <w:rFonts w:asciiTheme="minorHAnsi" w:hAnsiTheme="minorHAnsi" w:cs="Arial"/>
          <w:sz w:val="24"/>
          <w:szCs w:val="24"/>
          <w:lang w:val="en-US"/>
        </w:rPr>
        <w:t xml:space="preserve"> </w:t>
      </w:r>
    </w:p>
    <w:p w:rsidR="00190FBC" w:rsidRPr="00F13F5D" w:rsidRDefault="007453E4" w:rsidP="007971F1">
      <w:pPr>
        <w:jc w:val="both"/>
        <w:rPr>
          <w:rFonts w:ascii="Courier New" w:hAnsi="Courier New" w:cs="Courier New"/>
          <w:i/>
          <w:sz w:val="24"/>
          <w:szCs w:val="24"/>
          <w:lang w:val="en-US"/>
        </w:rPr>
      </w:pPr>
      <w:r>
        <w:rPr>
          <w:rFonts w:asciiTheme="minorHAnsi" w:hAnsiTheme="minorHAnsi" w:cs="Arial"/>
          <w:sz w:val="24"/>
          <w:szCs w:val="24"/>
          <w:lang w:val="en-US"/>
        </w:rPr>
        <w:t xml:space="preserve">                                 </w:t>
      </w:r>
      <w:r w:rsidR="00190FBC" w:rsidRPr="00F13F5D">
        <w:rPr>
          <w:rFonts w:ascii="Courier New" w:hAnsi="Courier New" w:cs="Courier New"/>
          <w:i/>
          <w:sz w:val="24"/>
          <w:szCs w:val="24"/>
          <w:lang w:val="en-US"/>
        </w:rPr>
        <w:t>root@s32v234</w:t>
      </w:r>
      <w:proofErr w:type="gramStart"/>
      <w:r w:rsidR="00190FBC" w:rsidRPr="00F13F5D">
        <w:rPr>
          <w:rFonts w:ascii="Courier New" w:hAnsi="Courier New" w:cs="Courier New"/>
          <w:i/>
          <w:sz w:val="24"/>
          <w:szCs w:val="24"/>
          <w:lang w:val="en-US"/>
        </w:rPr>
        <w:t>sbc:~</w:t>
      </w:r>
      <w:proofErr w:type="gramEnd"/>
      <w:r w:rsidR="00190FBC" w:rsidRPr="00F13F5D">
        <w:rPr>
          <w:rFonts w:ascii="Courier New" w:hAnsi="Courier New" w:cs="Courier New"/>
          <w:i/>
          <w:sz w:val="24"/>
          <w:szCs w:val="24"/>
          <w:lang w:val="en-US"/>
        </w:rPr>
        <w:t>/</w:t>
      </w:r>
      <w:proofErr w:type="spellStart"/>
      <w:r w:rsidR="00190FBC" w:rsidRPr="00F13F5D">
        <w:rPr>
          <w:rFonts w:ascii="Courier New" w:hAnsi="Courier New" w:cs="Courier New"/>
          <w:i/>
          <w:sz w:val="24"/>
          <w:szCs w:val="24"/>
          <w:lang w:val="en-US"/>
        </w:rPr>
        <w:t>vsdk</w:t>
      </w:r>
      <w:proofErr w:type="spellEnd"/>
      <w:r w:rsidR="00190FBC" w:rsidRPr="00F13F5D">
        <w:rPr>
          <w:rFonts w:ascii="Courier New" w:hAnsi="Courier New" w:cs="Courier New"/>
          <w:i/>
          <w:sz w:val="24"/>
          <w:szCs w:val="24"/>
          <w:lang w:val="en-US"/>
        </w:rPr>
        <w:t># ./</w:t>
      </w:r>
      <w:bookmarkStart w:id="87" w:name="_Hlk10025313"/>
      <w:r w:rsidR="00190FBC" w:rsidRPr="00F13F5D">
        <w:rPr>
          <w:rFonts w:ascii="Courier New" w:hAnsi="Courier New" w:cs="Courier New"/>
          <w:i/>
          <w:sz w:val="24"/>
          <w:szCs w:val="24"/>
          <w:lang w:val="en-US"/>
        </w:rPr>
        <w:t>isp_ov10635_quad.elf</w:t>
      </w:r>
      <w:bookmarkEnd w:id="87"/>
    </w:p>
    <w:p w:rsidR="00ED7044" w:rsidRPr="00ED7044" w:rsidRDefault="00ED7044" w:rsidP="00B63BEE">
      <w:pPr>
        <w:rPr>
          <w:rFonts w:asciiTheme="minorHAnsi" w:hAnsiTheme="minorHAnsi" w:cstheme="minorHAnsi"/>
          <w:sz w:val="24"/>
          <w:szCs w:val="24"/>
          <w:lang w:val="en-US"/>
        </w:rPr>
      </w:pPr>
      <w:r w:rsidRPr="00ED7044">
        <w:rPr>
          <w:rFonts w:asciiTheme="minorHAnsi" w:hAnsiTheme="minorHAnsi" w:cstheme="minorHAnsi"/>
          <w:b/>
          <w:sz w:val="24"/>
          <w:szCs w:val="24"/>
          <w:u w:val="single"/>
          <w:lang w:val="en-US"/>
        </w:rPr>
        <w:t>Challenges:</w:t>
      </w:r>
      <w:r w:rsidRPr="00ED7044">
        <w:rPr>
          <w:rFonts w:asciiTheme="minorHAnsi" w:hAnsiTheme="minorHAnsi" w:cstheme="minorHAnsi"/>
          <w:sz w:val="24"/>
          <w:szCs w:val="24"/>
          <w:lang w:val="en-US"/>
        </w:rPr>
        <w:t xml:space="preserve"> </w:t>
      </w:r>
    </w:p>
    <w:p w:rsidR="007B70F9" w:rsidRPr="007971F1" w:rsidRDefault="00ED7044" w:rsidP="007971F1">
      <w:pPr>
        <w:jc w:val="both"/>
        <w:rPr>
          <w:rFonts w:asciiTheme="minorHAnsi" w:hAnsiTheme="minorHAnsi" w:cstheme="minorHAnsi"/>
          <w:sz w:val="24"/>
          <w:szCs w:val="24"/>
          <w:lang w:val="en-US"/>
        </w:rPr>
      </w:pPr>
      <w:r w:rsidRPr="007971F1">
        <w:rPr>
          <w:rFonts w:asciiTheme="minorHAnsi" w:hAnsiTheme="minorHAnsi" w:cstheme="minorHAnsi"/>
          <w:sz w:val="24"/>
          <w:szCs w:val="24"/>
          <w:lang w:val="en-US"/>
        </w:rPr>
        <w:t>The</w:t>
      </w:r>
      <w:r w:rsidR="00B63BEE" w:rsidRPr="007971F1">
        <w:rPr>
          <w:rFonts w:asciiTheme="minorHAnsi" w:hAnsiTheme="minorHAnsi" w:cstheme="minorHAnsi"/>
          <w:sz w:val="24"/>
          <w:szCs w:val="24"/>
          <w:lang w:val="en-US"/>
        </w:rPr>
        <w:t xml:space="preserve"> first challenge was to setup the environment variables on </w:t>
      </w:r>
      <w:r w:rsidRPr="007971F1">
        <w:rPr>
          <w:rFonts w:asciiTheme="minorHAnsi" w:hAnsiTheme="minorHAnsi" w:cstheme="minorHAnsi"/>
          <w:sz w:val="24"/>
          <w:szCs w:val="24"/>
          <w:lang w:val="en-US"/>
        </w:rPr>
        <w:t>Linux</w:t>
      </w:r>
      <w:r w:rsidR="00B63BEE" w:rsidRPr="007971F1">
        <w:rPr>
          <w:rFonts w:asciiTheme="minorHAnsi" w:hAnsiTheme="minorHAnsi" w:cstheme="minorHAnsi"/>
          <w:sz w:val="24"/>
          <w:szCs w:val="24"/>
          <w:lang w:val="en-US"/>
        </w:rPr>
        <w:t xml:space="preserve"> operating system to install </w:t>
      </w:r>
      <w:r w:rsidR="00B63BEE" w:rsidRPr="007971F1">
        <w:rPr>
          <w:rFonts w:asciiTheme="minorHAnsi" w:hAnsiTheme="minorHAnsi" w:cstheme="minorHAnsi"/>
          <w:i/>
          <w:sz w:val="24"/>
          <w:szCs w:val="24"/>
          <w:lang w:val="en-US"/>
        </w:rPr>
        <w:t xml:space="preserve">S32 DS </w:t>
      </w:r>
      <w:r w:rsidR="00B63BEE" w:rsidRPr="007971F1">
        <w:rPr>
          <w:rFonts w:asciiTheme="minorHAnsi" w:hAnsiTheme="minorHAnsi" w:cstheme="minorHAnsi"/>
          <w:sz w:val="24"/>
          <w:szCs w:val="24"/>
          <w:lang w:val="en-US"/>
        </w:rPr>
        <w:t xml:space="preserve">for Vision </w:t>
      </w:r>
      <w:r w:rsidR="00B63BEE" w:rsidRPr="007971F1">
        <w:rPr>
          <w:rFonts w:asciiTheme="minorHAnsi" w:hAnsiTheme="minorHAnsi" w:cstheme="minorHAnsi"/>
          <w:i/>
          <w:sz w:val="24"/>
          <w:szCs w:val="24"/>
          <w:lang w:val="en-US"/>
        </w:rPr>
        <w:t>2018.R</w:t>
      </w:r>
      <w:r w:rsidR="00367D2C" w:rsidRPr="007971F1">
        <w:rPr>
          <w:rFonts w:asciiTheme="minorHAnsi" w:hAnsiTheme="minorHAnsi" w:cstheme="minorHAnsi"/>
          <w:i/>
          <w:sz w:val="24"/>
          <w:szCs w:val="24"/>
          <w:lang w:val="en-US"/>
        </w:rPr>
        <w:t>1</w:t>
      </w:r>
      <w:r w:rsidR="00367D2C" w:rsidRPr="007971F1">
        <w:rPr>
          <w:rFonts w:asciiTheme="minorHAnsi" w:hAnsiTheme="minorHAnsi" w:cstheme="minorHAnsi"/>
          <w:sz w:val="24"/>
          <w:szCs w:val="24"/>
          <w:lang w:val="en-US"/>
        </w:rPr>
        <w:t>. Previously</w:t>
      </w:r>
      <w:r w:rsidR="00B63BEE" w:rsidRPr="007971F1">
        <w:rPr>
          <w:rFonts w:asciiTheme="minorHAnsi" w:hAnsiTheme="minorHAnsi" w:cstheme="minorHAnsi"/>
          <w:sz w:val="24"/>
          <w:szCs w:val="24"/>
          <w:lang w:val="en-US"/>
        </w:rPr>
        <w:t xml:space="preserve"> </w:t>
      </w:r>
      <w:r w:rsidRPr="007971F1">
        <w:rPr>
          <w:rFonts w:asciiTheme="minorHAnsi" w:hAnsiTheme="minorHAnsi" w:cstheme="minorHAnsi"/>
          <w:sz w:val="24"/>
          <w:szCs w:val="24"/>
          <w:lang w:val="en-US"/>
        </w:rPr>
        <w:t>U</w:t>
      </w:r>
      <w:r w:rsidR="004F4998" w:rsidRPr="007971F1">
        <w:rPr>
          <w:rFonts w:asciiTheme="minorHAnsi" w:hAnsiTheme="minorHAnsi" w:cstheme="minorHAnsi"/>
          <w:sz w:val="24"/>
          <w:szCs w:val="24"/>
          <w:lang w:val="en-US"/>
        </w:rPr>
        <w:t xml:space="preserve">buntu 18 and openjdk-10 was installed on our </w:t>
      </w:r>
      <w:r w:rsidRPr="007971F1">
        <w:rPr>
          <w:rFonts w:asciiTheme="minorHAnsi" w:hAnsiTheme="minorHAnsi" w:cstheme="minorHAnsi"/>
          <w:sz w:val="24"/>
          <w:szCs w:val="24"/>
          <w:lang w:val="en-US"/>
        </w:rPr>
        <w:t>Linux</w:t>
      </w:r>
      <w:r w:rsidR="004F4998" w:rsidRPr="007971F1">
        <w:rPr>
          <w:rFonts w:asciiTheme="minorHAnsi" w:hAnsiTheme="minorHAnsi" w:cstheme="minorHAnsi"/>
          <w:sz w:val="24"/>
          <w:szCs w:val="24"/>
          <w:lang w:val="en-US"/>
        </w:rPr>
        <w:t xml:space="preserve"> operating </w:t>
      </w:r>
      <w:r w:rsidR="007971F1">
        <w:rPr>
          <w:rFonts w:asciiTheme="minorHAnsi" w:hAnsiTheme="minorHAnsi" w:cstheme="minorHAnsi"/>
          <w:sz w:val="24"/>
          <w:szCs w:val="24"/>
          <w:lang w:val="en-US"/>
        </w:rPr>
        <w:t>PC</w:t>
      </w:r>
      <w:r w:rsidR="004F4998" w:rsidRPr="007971F1">
        <w:rPr>
          <w:rFonts w:asciiTheme="minorHAnsi" w:hAnsiTheme="minorHAnsi" w:cstheme="minorHAnsi"/>
          <w:sz w:val="24"/>
          <w:szCs w:val="24"/>
          <w:lang w:val="en-US"/>
        </w:rPr>
        <w:t>.</w:t>
      </w:r>
      <w:r w:rsidRPr="007971F1">
        <w:rPr>
          <w:rFonts w:asciiTheme="minorHAnsi" w:hAnsiTheme="minorHAnsi" w:cstheme="minorHAnsi"/>
          <w:sz w:val="24"/>
          <w:szCs w:val="24"/>
          <w:lang w:val="en-US"/>
        </w:rPr>
        <w:t xml:space="preserve"> </w:t>
      </w:r>
      <w:r w:rsidR="004F4998" w:rsidRPr="007971F1">
        <w:rPr>
          <w:rFonts w:asciiTheme="minorHAnsi" w:hAnsiTheme="minorHAnsi" w:cstheme="minorHAnsi"/>
          <w:sz w:val="24"/>
          <w:szCs w:val="24"/>
          <w:lang w:val="en-US"/>
        </w:rPr>
        <w:t xml:space="preserve">But </w:t>
      </w:r>
      <w:r w:rsidR="004F4998" w:rsidRPr="007971F1">
        <w:rPr>
          <w:rFonts w:asciiTheme="minorHAnsi" w:hAnsiTheme="minorHAnsi" w:cstheme="minorHAnsi"/>
          <w:i/>
          <w:sz w:val="24"/>
          <w:szCs w:val="24"/>
          <w:lang w:val="en-US"/>
        </w:rPr>
        <w:t>S32 DS</w:t>
      </w:r>
      <w:r w:rsidR="004F4998" w:rsidRPr="007971F1">
        <w:rPr>
          <w:rFonts w:asciiTheme="minorHAnsi" w:hAnsiTheme="minorHAnsi" w:cstheme="minorHAnsi"/>
          <w:sz w:val="24"/>
          <w:szCs w:val="24"/>
          <w:lang w:val="en-US"/>
        </w:rPr>
        <w:t xml:space="preserve"> for Vision </w:t>
      </w:r>
      <w:r w:rsidR="004F4998" w:rsidRPr="007971F1">
        <w:rPr>
          <w:rFonts w:asciiTheme="minorHAnsi" w:hAnsiTheme="minorHAnsi" w:cstheme="minorHAnsi"/>
          <w:i/>
          <w:sz w:val="24"/>
          <w:szCs w:val="24"/>
          <w:lang w:val="en-US"/>
        </w:rPr>
        <w:t>2018.R1</w:t>
      </w:r>
      <w:r w:rsidR="004F4998" w:rsidRPr="007971F1">
        <w:rPr>
          <w:rFonts w:asciiTheme="minorHAnsi" w:hAnsiTheme="minorHAnsi" w:cstheme="minorHAnsi"/>
          <w:sz w:val="24"/>
          <w:szCs w:val="24"/>
          <w:lang w:val="en-US"/>
        </w:rPr>
        <w:t xml:space="preserve"> only supports Ubuntu-16 and openjdk-8.</w:t>
      </w:r>
      <w:r w:rsidR="007971F1">
        <w:rPr>
          <w:rFonts w:asciiTheme="minorHAnsi" w:hAnsiTheme="minorHAnsi" w:cstheme="minorHAnsi"/>
          <w:sz w:val="24"/>
          <w:szCs w:val="24"/>
          <w:lang w:val="en-US"/>
        </w:rPr>
        <w:t xml:space="preserve"> </w:t>
      </w:r>
      <w:r w:rsidR="004F4998" w:rsidRPr="007971F1">
        <w:rPr>
          <w:rFonts w:asciiTheme="minorHAnsi" w:hAnsiTheme="minorHAnsi" w:cstheme="minorHAnsi"/>
          <w:sz w:val="24"/>
          <w:szCs w:val="24"/>
          <w:lang w:val="en-US"/>
        </w:rPr>
        <w:t>After installing openjdk-8 and ubuntu-16 the software was working perfectly.</w:t>
      </w:r>
      <w:r w:rsidRPr="007971F1">
        <w:rPr>
          <w:rFonts w:asciiTheme="minorHAnsi" w:hAnsiTheme="minorHAnsi" w:cstheme="minorHAnsi"/>
          <w:sz w:val="24"/>
          <w:szCs w:val="24"/>
          <w:lang w:val="en-US"/>
        </w:rPr>
        <w:t xml:space="preserve"> </w:t>
      </w:r>
      <w:r w:rsidR="007B70F9" w:rsidRPr="007971F1">
        <w:rPr>
          <w:rFonts w:asciiTheme="minorHAnsi" w:hAnsiTheme="minorHAnsi" w:cstheme="minorHAnsi"/>
          <w:sz w:val="24"/>
          <w:szCs w:val="24"/>
          <w:lang w:val="en-US"/>
        </w:rPr>
        <w:t xml:space="preserve">At first </w:t>
      </w:r>
      <w:r w:rsidR="007B70F9" w:rsidRPr="007453E4">
        <w:rPr>
          <w:i/>
          <w:sz w:val="24"/>
          <w:szCs w:val="24"/>
          <w:lang w:val="en-US"/>
        </w:rPr>
        <w:t>SDK_S32V2_RTM_1_0_0_img_yocto.tar.gz</w:t>
      </w:r>
      <w:r w:rsidR="007B70F9" w:rsidRPr="007453E4">
        <w:rPr>
          <w:sz w:val="24"/>
          <w:szCs w:val="24"/>
          <w:lang w:val="en-US"/>
        </w:rPr>
        <w:t xml:space="preserve"> was </w:t>
      </w:r>
      <w:r w:rsidR="006A4988" w:rsidRPr="007453E4">
        <w:rPr>
          <w:sz w:val="24"/>
          <w:szCs w:val="24"/>
          <w:lang w:val="en-US"/>
        </w:rPr>
        <w:t xml:space="preserve">used to prepare the </w:t>
      </w:r>
      <w:r w:rsidR="007971F1" w:rsidRPr="007453E4">
        <w:rPr>
          <w:sz w:val="24"/>
          <w:szCs w:val="24"/>
          <w:lang w:val="en-US"/>
        </w:rPr>
        <w:t>SD-</w:t>
      </w:r>
      <w:r w:rsidR="006A4988" w:rsidRPr="007453E4">
        <w:rPr>
          <w:sz w:val="24"/>
          <w:szCs w:val="24"/>
          <w:lang w:val="en-US"/>
        </w:rPr>
        <w:t>card.</w:t>
      </w:r>
      <w:r w:rsidR="007971F1" w:rsidRPr="007453E4">
        <w:rPr>
          <w:sz w:val="24"/>
          <w:szCs w:val="24"/>
          <w:lang w:val="en-US"/>
        </w:rPr>
        <w:t xml:space="preserve"> </w:t>
      </w:r>
      <w:r w:rsidR="006A4988" w:rsidRPr="007453E4">
        <w:rPr>
          <w:sz w:val="24"/>
          <w:szCs w:val="24"/>
          <w:lang w:val="en-US"/>
        </w:rPr>
        <w:t>After that</w:t>
      </w:r>
      <w:r w:rsidR="007971F1" w:rsidRPr="007453E4">
        <w:rPr>
          <w:sz w:val="24"/>
          <w:szCs w:val="24"/>
          <w:lang w:val="en-US"/>
        </w:rPr>
        <w:t>,</w:t>
      </w:r>
      <w:r w:rsidR="006A4988" w:rsidRPr="007453E4">
        <w:rPr>
          <w:sz w:val="24"/>
          <w:szCs w:val="24"/>
          <w:lang w:val="en-US"/>
        </w:rPr>
        <w:t xml:space="preserve"> we came to know that </w:t>
      </w:r>
      <w:r w:rsidR="007B70F9" w:rsidRPr="007453E4">
        <w:rPr>
          <w:sz w:val="24"/>
          <w:szCs w:val="24"/>
          <w:lang w:val="en-US"/>
        </w:rPr>
        <w:t>the</w:t>
      </w:r>
      <w:r w:rsidR="006A4988" w:rsidRPr="007453E4">
        <w:rPr>
          <w:sz w:val="24"/>
          <w:szCs w:val="24"/>
          <w:lang w:val="en-US"/>
        </w:rPr>
        <w:t xml:space="preserve"> </w:t>
      </w:r>
      <w:r w:rsidR="006A4988" w:rsidRPr="007453E4">
        <w:rPr>
          <w:i/>
          <w:sz w:val="24"/>
          <w:szCs w:val="24"/>
          <w:lang w:val="en-US"/>
        </w:rPr>
        <w:t>SBC-S32V234</w:t>
      </w:r>
      <w:r w:rsidR="006A4988" w:rsidRPr="007453E4">
        <w:rPr>
          <w:sz w:val="24"/>
          <w:szCs w:val="24"/>
          <w:lang w:val="en-US"/>
        </w:rPr>
        <w:t xml:space="preserve"> board only support th</w:t>
      </w:r>
      <w:r w:rsidR="00367D2C">
        <w:rPr>
          <w:sz w:val="24"/>
          <w:szCs w:val="24"/>
          <w:lang w:val="en-US"/>
        </w:rPr>
        <w:t>e</w:t>
      </w:r>
      <w:r w:rsidR="006A4988" w:rsidRPr="007453E4">
        <w:rPr>
          <w:sz w:val="24"/>
          <w:szCs w:val="24"/>
          <w:lang w:val="en-US"/>
        </w:rPr>
        <w:t xml:space="preserve"> BSP file </w:t>
      </w:r>
      <w:r w:rsidR="00367D2C">
        <w:rPr>
          <w:sz w:val="24"/>
          <w:szCs w:val="24"/>
          <w:lang w:val="en-US"/>
        </w:rPr>
        <w:t xml:space="preserve">called </w:t>
      </w:r>
      <w:r w:rsidR="006A4988" w:rsidRPr="007453E4">
        <w:rPr>
          <w:i/>
          <w:sz w:val="24"/>
          <w:szCs w:val="24"/>
          <w:lang w:val="en-US"/>
        </w:rPr>
        <w:t>SDK_S32V2_RTM_1_3_0_img_yocto.tar.gz</w:t>
      </w:r>
      <w:r w:rsidR="006A4988" w:rsidRPr="007453E4">
        <w:rPr>
          <w:sz w:val="24"/>
          <w:szCs w:val="24"/>
          <w:lang w:val="en-US"/>
        </w:rPr>
        <w:t>.</w:t>
      </w:r>
      <w:r w:rsidR="007971F1" w:rsidRPr="007453E4">
        <w:rPr>
          <w:sz w:val="24"/>
          <w:szCs w:val="24"/>
          <w:lang w:val="en-US"/>
        </w:rPr>
        <w:t xml:space="preserve"> </w:t>
      </w:r>
      <w:r w:rsidR="006A4988" w:rsidRPr="007453E4">
        <w:rPr>
          <w:sz w:val="24"/>
          <w:szCs w:val="24"/>
          <w:lang w:val="en-US"/>
        </w:rPr>
        <w:t xml:space="preserve">To provide 12V power to each camera from the </w:t>
      </w:r>
      <w:proofErr w:type="spellStart"/>
      <w:r w:rsidR="006A4988" w:rsidRPr="007453E4">
        <w:rPr>
          <w:sz w:val="24"/>
          <w:szCs w:val="24"/>
          <w:lang w:val="en-US"/>
        </w:rPr>
        <w:t>deserealizer</w:t>
      </w:r>
      <w:proofErr w:type="spellEnd"/>
      <w:r w:rsidR="006A4988" w:rsidRPr="007453E4">
        <w:rPr>
          <w:sz w:val="24"/>
          <w:szCs w:val="24"/>
          <w:lang w:val="en-US"/>
        </w:rPr>
        <w:t xml:space="preserve"> we need to set board jum</w:t>
      </w:r>
      <w:r w:rsidR="007453E4">
        <w:rPr>
          <w:sz w:val="24"/>
          <w:szCs w:val="24"/>
          <w:lang w:val="en-US"/>
        </w:rPr>
        <w:t>p</w:t>
      </w:r>
      <w:r w:rsidR="006A4988" w:rsidRPr="007453E4">
        <w:rPr>
          <w:sz w:val="24"/>
          <w:szCs w:val="24"/>
          <w:lang w:val="en-US"/>
        </w:rPr>
        <w:t>er JU4.</w:t>
      </w:r>
      <w:r w:rsidR="007971F1" w:rsidRPr="007453E4">
        <w:rPr>
          <w:sz w:val="24"/>
          <w:szCs w:val="24"/>
          <w:lang w:val="en-US"/>
        </w:rPr>
        <w:t xml:space="preserve"> </w:t>
      </w:r>
      <w:r w:rsidR="006A4988" w:rsidRPr="007453E4">
        <w:rPr>
          <w:sz w:val="24"/>
          <w:szCs w:val="24"/>
          <w:lang w:val="en-US"/>
        </w:rPr>
        <w:t>Since</w:t>
      </w:r>
      <w:r w:rsidR="007971F1" w:rsidRPr="007453E4">
        <w:rPr>
          <w:sz w:val="24"/>
          <w:szCs w:val="24"/>
          <w:lang w:val="en-US"/>
        </w:rPr>
        <w:t>,</w:t>
      </w:r>
      <w:r w:rsidR="006A4988" w:rsidRPr="007453E4">
        <w:rPr>
          <w:sz w:val="24"/>
          <w:szCs w:val="24"/>
          <w:lang w:val="en-US"/>
        </w:rPr>
        <w:t xml:space="preserve"> there are no proper documents which </w:t>
      </w:r>
      <w:r w:rsidR="006A4988" w:rsidRPr="007453E4">
        <w:rPr>
          <w:sz w:val="24"/>
          <w:szCs w:val="24"/>
          <w:lang w:val="en-US"/>
        </w:rPr>
        <w:lastRenderedPageBreak/>
        <w:t>describes the kernel graph project,</w:t>
      </w:r>
      <w:r w:rsidR="007971F1" w:rsidRPr="007453E4">
        <w:rPr>
          <w:sz w:val="24"/>
          <w:szCs w:val="24"/>
          <w:lang w:val="en-US"/>
        </w:rPr>
        <w:t xml:space="preserve"> </w:t>
      </w:r>
      <w:r w:rsidR="006A4988" w:rsidRPr="007453E4">
        <w:rPr>
          <w:sz w:val="24"/>
          <w:szCs w:val="24"/>
          <w:lang w:val="en-US"/>
        </w:rPr>
        <w:t xml:space="preserve">it took a little bit more time to learn more about Vision SDK architecture. </w:t>
      </w:r>
    </w:p>
    <w:p w:rsidR="007971F1" w:rsidRDefault="007971F1" w:rsidP="00F60B7E">
      <w:pPr>
        <w:rPr>
          <w:rFonts w:asciiTheme="minorHAnsi" w:hAnsiTheme="minorHAnsi" w:cs="Arial"/>
          <w:b/>
          <w:sz w:val="28"/>
          <w:szCs w:val="28"/>
          <w:u w:val="single"/>
          <w:lang w:val="en-US"/>
        </w:rPr>
      </w:pPr>
    </w:p>
    <w:p w:rsidR="006526F2" w:rsidRDefault="006526F2" w:rsidP="00F60B7E">
      <w:pPr>
        <w:rPr>
          <w:rFonts w:asciiTheme="minorHAnsi" w:hAnsiTheme="minorHAnsi" w:cs="Arial"/>
          <w:b/>
          <w:sz w:val="28"/>
          <w:szCs w:val="28"/>
          <w:u w:val="single"/>
          <w:lang w:val="en-US"/>
        </w:rPr>
      </w:pPr>
    </w:p>
    <w:p w:rsidR="007971F1" w:rsidRDefault="00E50D10" w:rsidP="00F60B7E">
      <w:pPr>
        <w:rPr>
          <w:rFonts w:asciiTheme="minorHAnsi" w:hAnsiTheme="minorHAnsi" w:cs="Arial"/>
          <w:b/>
          <w:sz w:val="28"/>
          <w:szCs w:val="28"/>
          <w:lang w:val="en-US"/>
        </w:rPr>
      </w:pPr>
      <w:r w:rsidRPr="00ED7044">
        <w:rPr>
          <w:rFonts w:asciiTheme="minorHAnsi" w:hAnsiTheme="minorHAnsi" w:cs="Arial"/>
          <w:b/>
          <w:sz w:val="28"/>
          <w:szCs w:val="28"/>
          <w:u w:val="single"/>
          <w:lang w:val="en-US"/>
        </w:rPr>
        <w:t>Reference</w:t>
      </w:r>
      <w:r w:rsidR="00ED7044">
        <w:rPr>
          <w:rFonts w:asciiTheme="minorHAnsi" w:hAnsiTheme="minorHAnsi" w:cs="Arial"/>
          <w:b/>
          <w:sz w:val="28"/>
          <w:szCs w:val="28"/>
          <w:u w:val="single"/>
          <w:lang w:val="en-US"/>
        </w:rPr>
        <w:t>s</w:t>
      </w:r>
      <w:r w:rsidRPr="00ED7044">
        <w:rPr>
          <w:rFonts w:asciiTheme="minorHAnsi" w:hAnsiTheme="minorHAnsi" w:cs="Arial"/>
          <w:b/>
          <w:sz w:val="28"/>
          <w:szCs w:val="28"/>
          <w:lang w:val="en-US"/>
        </w:rPr>
        <w:t>:</w:t>
      </w:r>
    </w:p>
    <w:p w:rsidR="00BF40DE" w:rsidRPr="006A4988" w:rsidRDefault="00E50D10" w:rsidP="00F60B7E">
      <w:pPr>
        <w:rPr>
          <w:lang w:val="en-US"/>
        </w:rPr>
      </w:pPr>
      <w:r w:rsidRPr="00ED7044">
        <w:rPr>
          <w:rFonts w:asciiTheme="minorHAnsi" w:hAnsiTheme="minorHAnsi" w:cs="Arial"/>
          <w:sz w:val="24"/>
          <w:szCs w:val="24"/>
          <w:lang w:val="en-US"/>
        </w:rPr>
        <w:t>[1].</w:t>
      </w:r>
      <w:r w:rsidRPr="007453E4">
        <w:rPr>
          <w:lang w:val="en-US"/>
        </w:rPr>
        <w:t xml:space="preserve"> </w:t>
      </w:r>
      <w:hyperlink r:id="rId13" w:history="1">
        <w:r w:rsidRPr="007453E4">
          <w:rPr>
            <w:rStyle w:val="Hyperlink"/>
            <w:lang w:val="en-US"/>
          </w:rPr>
          <w:t>https://www.nxp.com/support/developer-resources/evaluation-and-development-boards/ultra-reliable-dev-platforms/s32v-mpus-platforms/s32v-vision-and-sensor-fusion-evaluation-board:SBC-S32V234</w:t>
        </w:r>
      </w:hyperlink>
    </w:p>
    <w:sectPr w:rsidR="00BF40DE" w:rsidRPr="006A4988" w:rsidSect="00166556">
      <w:headerReference w:type="default" r:id="rId14"/>
      <w:footerReference w:type="default" r:id="rId15"/>
      <w:pgSz w:w="11906" w:h="16838"/>
      <w:pgMar w:top="1417" w:right="1417" w:bottom="1134" w:left="1417"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F7E" w:rsidRDefault="004F2F7E">
      <w:pPr>
        <w:spacing w:after="0" w:line="240" w:lineRule="auto"/>
      </w:pPr>
      <w:r>
        <w:separator/>
      </w:r>
    </w:p>
  </w:endnote>
  <w:endnote w:type="continuationSeparator" w:id="0">
    <w:p w:rsidR="004F2F7E" w:rsidRDefault="004F2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F5D" w:rsidRDefault="00F13F5D">
    <w:pPr>
      <w:pStyle w:val="Footer"/>
      <w:jc w:val="right"/>
    </w:pPr>
    <w:r>
      <w:fldChar w:fldCharType="begin"/>
    </w:r>
    <w:r>
      <w:instrText xml:space="preserve"> PAGE </w:instrText>
    </w:r>
    <w:r>
      <w:fldChar w:fldCharType="separate"/>
    </w:r>
    <w:r>
      <w:rPr>
        <w:noProof/>
      </w:rPr>
      <w:t>1</w:t>
    </w:r>
    <w:r>
      <w:fldChar w:fldCharType="end"/>
    </w:r>
  </w:p>
  <w:p w:rsidR="00F13F5D" w:rsidRDefault="00F13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F7E" w:rsidRDefault="004F2F7E">
      <w:pPr>
        <w:spacing w:after="0" w:line="240" w:lineRule="auto"/>
      </w:pPr>
      <w:r>
        <w:rPr>
          <w:color w:val="000000"/>
        </w:rPr>
        <w:separator/>
      </w:r>
    </w:p>
  </w:footnote>
  <w:footnote w:type="continuationSeparator" w:id="0">
    <w:p w:rsidR="004F2F7E" w:rsidRDefault="004F2F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3F5D" w:rsidRDefault="00F13F5D">
    <w:pPr>
      <w:pStyle w:val="Header"/>
      <w:tabs>
        <w:tab w:val="clear" w:pos="9072"/>
      </w:tabs>
    </w:pPr>
    <w:r>
      <w:rPr>
        <w:noProof/>
        <w:lang w:val="en-IN" w:eastAsia="en-IN"/>
      </w:rPr>
      <w:drawing>
        <wp:anchor distT="0" distB="0" distL="114300" distR="114300" simplePos="0" relativeHeight="251659264" behindDoc="0" locked="0" layoutInCell="1" allowOverlap="1">
          <wp:simplePos x="0" y="0"/>
          <wp:positionH relativeFrom="column">
            <wp:posOffset>5045714</wp:posOffset>
          </wp:positionH>
          <wp:positionV relativeFrom="paragraph">
            <wp:posOffset>-290193</wp:posOffset>
          </wp:positionV>
          <wp:extent cx="1167131" cy="685800"/>
          <wp:effectExtent l="0" t="0" r="0" b="0"/>
          <wp:wrapThrough wrapText="bothSides">
            <wp:wrapPolygon edited="0">
              <wp:start x="0" y="0"/>
              <wp:lineTo x="0" y="21000"/>
              <wp:lineTo x="21153" y="21000"/>
              <wp:lineTo x="21153" y="0"/>
              <wp:lineTo x="0" y="0"/>
            </wp:wrapPolygon>
          </wp:wrapThrough>
          <wp:docPr id="1" name="Grafik 4" descr=" "/>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t="21750" b="19504"/>
                  <a:stretch>
                    <a:fillRect/>
                  </a:stretch>
                </pic:blipFill>
                <pic:spPr>
                  <a:xfrm>
                    <a:off x="0" y="0"/>
                    <a:ext cx="1167131" cy="685800"/>
                  </a:xfrm>
                  <a:prstGeom prst="rect">
                    <a:avLst/>
                  </a:prstGeom>
                  <a:noFill/>
                  <a:ln>
                    <a:noFill/>
                    <a:prstDash/>
                  </a:ln>
                </pic:spPr>
              </pic:pic>
            </a:graphicData>
          </a:graphic>
        </wp:anchor>
      </w:drawing>
    </w:r>
    <w:r>
      <w:t>Md Anayatullah</w:t>
    </w:r>
    <w:r>
      <w:tab/>
    </w:r>
    <w:r w:rsidRPr="006526F2">
      <w:rPr>
        <w:color w:val="FF0000"/>
        <w:rPrChange w:id="88" w:author="Anayat" w:date="2019-08-02T21:02:00Z">
          <w:rPr/>
        </w:rPrChange>
      </w:rPr>
      <w:t>Matrikelnummer</w:t>
    </w:r>
    <w:r>
      <w:t>:355538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4E6"/>
    <w:multiLevelType w:val="multilevel"/>
    <w:tmpl w:val="63A2C72E"/>
    <w:lvl w:ilvl="0">
      <w:start w:val="1"/>
      <w:numFmt w:val="decimal"/>
      <w:lvlText w:val="%1."/>
      <w:lvlJc w:val="left"/>
      <w:pPr>
        <w:ind w:left="360" w:hanging="360"/>
      </w:pPr>
      <w:rPr>
        <w:rFonts w:ascii="Arial" w:hAnsi="Arial" w:cs="Arial"/>
        <w:b/>
        <w:sz w:val="24"/>
        <w:szCs w:val="24"/>
      </w:rPr>
    </w:lvl>
    <w:lvl w:ilvl="1">
      <w:start w:val="1"/>
      <w:numFmt w:val="lowerLetter"/>
      <w:lvlText w:val="%2)"/>
      <w:lvlJc w:val="left"/>
      <w:pPr>
        <w:ind w:left="792" w:hanging="432"/>
      </w:pPr>
      <w:rPr>
        <w:rFonts w:ascii="Calibri" w:eastAsia="Calibri" w:hAnsi="Calibri" w:cs="Times New Roman"/>
        <w:b/>
        <w:sz w:val="24"/>
      </w:rPr>
    </w:lvl>
    <w:lvl w:ilvl="2">
      <w:start w:val="1"/>
      <w:numFmt w:val="decimal"/>
      <w:lvlText w:val="%1.%2.%3."/>
      <w:lvlJc w:val="left"/>
      <w:pPr>
        <w:ind w:left="1224" w:hanging="504"/>
      </w:pPr>
      <w:rPr>
        <w:b/>
        <w:sz w:val="24"/>
      </w:rPr>
    </w:lvl>
    <w:lvl w:ilvl="3">
      <w:start w:val="1"/>
      <w:numFmt w:val="decimal"/>
      <w:lvlText w:val="%1.%2.%3.%4."/>
      <w:lvlJc w:val="left"/>
      <w:pPr>
        <w:ind w:left="1728" w:hanging="648"/>
      </w:pPr>
      <w:rPr>
        <w:b w:val="0"/>
        <w:sz w:val="22"/>
        <w:szCs w:val="22"/>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2030FF"/>
    <w:multiLevelType w:val="hybridMultilevel"/>
    <w:tmpl w:val="A2A2D0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950703"/>
    <w:multiLevelType w:val="hybridMultilevel"/>
    <w:tmpl w:val="44A02D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841EFD"/>
    <w:multiLevelType w:val="hybridMultilevel"/>
    <w:tmpl w:val="EC424EC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ayat">
    <w15:presenceInfo w15:providerId="None" w15:userId="Anay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DE"/>
    <w:rsid w:val="000037F1"/>
    <w:rsid w:val="00083AC9"/>
    <w:rsid w:val="000A0724"/>
    <w:rsid w:val="00110FAB"/>
    <w:rsid w:val="00166556"/>
    <w:rsid w:val="00190FBC"/>
    <w:rsid w:val="001E384A"/>
    <w:rsid w:val="002407C7"/>
    <w:rsid w:val="00242F9C"/>
    <w:rsid w:val="00247B3B"/>
    <w:rsid w:val="002606B3"/>
    <w:rsid w:val="002713C3"/>
    <w:rsid w:val="0027625E"/>
    <w:rsid w:val="002816F3"/>
    <w:rsid w:val="0029290F"/>
    <w:rsid w:val="002C2836"/>
    <w:rsid w:val="002F1F31"/>
    <w:rsid w:val="00314F53"/>
    <w:rsid w:val="00367D2C"/>
    <w:rsid w:val="0037579B"/>
    <w:rsid w:val="003B42F1"/>
    <w:rsid w:val="003E14DD"/>
    <w:rsid w:val="003E192A"/>
    <w:rsid w:val="004D0E55"/>
    <w:rsid w:val="004F2F7E"/>
    <w:rsid w:val="004F4998"/>
    <w:rsid w:val="005549AE"/>
    <w:rsid w:val="005656E3"/>
    <w:rsid w:val="005F7E29"/>
    <w:rsid w:val="00612E07"/>
    <w:rsid w:val="00634706"/>
    <w:rsid w:val="006526F2"/>
    <w:rsid w:val="006A4988"/>
    <w:rsid w:val="007453E4"/>
    <w:rsid w:val="00790E20"/>
    <w:rsid w:val="00794617"/>
    <w:rsid w:val="007971F1"/>
    <w:rsid w:val="007A3FD4"/>
    <w:rsid w:val="007B70F9"/>
    <w:rsid w:val="007C709F"/>
    <w:rsid w:val="008163AD"/>
    <w:rsid w:val="00837F5B"/>
    <w:rsid w:val="0085397E"/>
    <w:rsid w:val="00883D2C"/>
    <w:rsid w:val="00946D4C"/>
    <w:rsid w:val="00986EEA"/>
    <w:rsid w:val="009D1818"/>
    <w:rsid w:val="00A44A90"/>
    <w:rsid w:val="00AA71A9"/>
    <w:rsid w:val="00AE0271"/>
    <w:rsid w:val="00AF50ED"/>
    <w:rsid w:val="00AF6976"/>
    <w:rsid w:val="00B365EC"/>
    <w:rsid w:val="00B36C78"/>
    <w:rsid w:val="00B47A90"/>
    <w:rsid w:val="00B51B87"/>
    <w:rsid w:val="00B56425"/>
    <w:rsid w:val="00B63BEE"/>
    <w:rsid w:val="00B714D3"/>
    <w:rsid w:val="00B84ABC"/>
    <w:rsid w:val="00BF40DE"/>
    <w:rsid w:val="00C22E2A"/>
    <w:rsid w:val="00C93367"/>
    <w:rsid w:val="00CA0A02"/>
    <w:rsid w:val="00CB1785"/>
    <w:rsid w:val="00CB3C7B"/>
    <w:rsid w:val="00CC3614"/>
    <w:rsid w:val="00D122D8"/>
    <w:rsid w:val="00D3521E"/>
    <w:rsid w:val="00DF1A3D"/>
    <w:rsid w:val="00E11164"/>
    <w:rsid w:val="00E12A15"/>
    <w:rsid w:val="00E20CA2"/>
    <w:rsid w:val="00E50629"/>
    <w:rsid w:val="00E50AC4"/>
    <w:rsid w:val="00E50D10"/>
    <w:rsid w:val="00EC7244"/>
    <w:rsid w:val="00ED7044"/>
    <w:rsid w:val="00F13F5D"/>
    <w:rsid w:val="00F143C4"/>
    <w:rsid w:val="00F60B7E"/>
    <w:rsid w:val="00F76F82"/>
    <w:rsid w:val="00F94C7B"/>
    <w:rsid w:val="00FA47A8"/>
    <w:rsid w:val="00FB4E49"/>
    <w:rsid w:val="00FE471A"/>
    <w:rsid w:val="00FF45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B028"/>
  <w15:docId w15:val="{60105275-9D21-4BC8-9717-1F111D1FB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66556"/>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166556"/>
    <w:pPr>
      <w:spacing w:after="0" w:line="240" w:lineRule="auto"/>
      <w:ind w:left="708"/>
    </w:pPr>
    <w:rPr>
      <w:rFonts w:ascii="Times New Roman" w:eastAsia="Times New Roman" w:hAnsi="Times New Roman"/>
      <w:sz w:val="24"/>
      <w:szCs w:val="24"/>
      <w:lang w:eastAsia="de-DE"/>
    </w:rPr>
  </w:style>
  <w:style w:type="paragraph" w:styleId="Header">
    <w:name w:val="header"/>
    <w:basedOn w:val="Normal"/>
    <w:rsid w:val="00166556"/>
    <w:pPr>
      <w:tabs>
        <w:tab w:val="center" w:pos="4536"/>
        <w:tab w:val="right" w:pos="9072"/>
      </w:tabs>
      <w:spacing w:after="0" w:line="240" w:lineRule="auto"/>
    </w:pPr>
  </w:style>
  <w:style w:type="character" w:customStyle="1" w:styleId="KopfzeileZchn">
    <w:name w:val="Kopfzeile Zchn"/>
    <w:basedOn w:val="DefaultParagraphFont"/>
    <w:rsid w:val="00166556"/>
  </w:style>
  <w:style w:type="paragraph" w:styleId="Footer">
    <w:name w:val="footer"/>
    <w:basedOn w:val="Normal"/>
    <w:rsid w:val="00166556"/>
    <w:pPr>
      <w:tabs>
        <w:tab w:val="center" w:pos="4536"/>
        <w:tab w:val="right" w:pos="9072"/>
      </w:tabs>
      <w:spacing w:after="0" w:line="240" w:lineRule="auto"/>
    </w:pPr>
  </w:style>
  <w:style w:type="character" w:customStyle="1" w:styleId="FuzeileZchn">
    <w:name w:val="Fußzeile Zchn"/>
    <w:basedOn w:val="DefaultParagraphFont"/>
    <w:rsid w:val="00166556"/>
  </w:style>
  <w:style w:type="character" w:styleId="PlaceholderText">
    <w:name w:val="Placeholder Text"/>
    <w:basedOn w:val="DefaultParagraphFont"/>
    <w:rsid w:val="00166556"/>
    <w:rPr>
      <w:color w:val="808080"/>
    </w:rPr>
  </w:style>
  <w:style w:type="character" w:styleId="Hyperlink">
    <w:name w:val="Hyperlink"/>
    <w:basedOn w:val="DefaultParagraphFont"/>
    <w:rsid w:val="00166556"/>
    <w:rPr>
      <w:color w:val="0563C1"/>
      <w:u w:val="single"/>
    </w:rPr>
  </w:style>
  <w:style w:type="character" w:customStyle="1" w:styleId="Erwhnung1">
    <w:name w:val="Erwähnung1"/>
    <w:basedOn w:val="DefaultParagraphFont"/>
    <w:rsid w:val="00166556"/>
    <w:rPr>
      <w:color w:val="2B579A"/>
      <w:shd w:val="clear" w:color="auto" w:fill="E6E6E6"/>
    </w:rPr>
  </w:style>
  <w:style w:type="paragraph" w:styleId="Caption">
    <w:name w:val="caption"/>
    <w:basedOn w:val="Normal"/>
    <w:next w:val="Normal"/>
    <w:rsid w:val="00166556"/>
    <w:pPr>
      <w:spacing w:after="200" w:line="240" w:lineRule="auto"/>
    </w:pPr>
    <w:rPr>
      <w:i/>
      <w:iCs/>
      <w:color w:val="44546A"/>
      <w:sz w:val="18"/>
      <w:szCs w:val="18"/>
    </w:rPr>
  </w:style>
  <w:style w:type="paragraph" w:styleId="NoSpacing">
    <w:name w:val="No Spacing"/>
    <w:uiPriority w:val="1"/>
    <w:qFormat/>
    <w:rsid w:val="00B36C78"/>
    <w:pPr>
      <w:suppressAutoHyphens/>
      <w:spacing w:after="0" w:line="240" w:lineRule="auto"/>
    </w:pPr>
  </w:style>
  <w:style w:type="paragraph" w:styleId="BalloonText">
    <w:name w:val="Balloon Text"/>
    <w:basedOn w:val="Normal"/>
    <w:link w:val="BalloonTextChar"/>
    <w:uiPriority w:val="99"/>
    <w:semiHidden/>
    <w:unhideWhenUsed/>
    <w:rsid w:val="00CA0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A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828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xp.com/support/developer-resources/evaluation-and-development-boards/ultra-reliable-dev-platforms/s32v-mpus-platforms/s32v-vision-and-sensor-fusion-evaluation-board:SBC-S32V23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B34B7-4FEA-4392-97C7-C93641615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1207</Words>
  <Characters>7609</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für angewandte Wissenschaften Kempten</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 Aydogdu</dc:creator>
  <cp:lastModifiedBy>Anayat</cp:lastModifiedBy>
  <cp:revision>5</cp:revision>
  <dcterms:created xsi:type="dcterms:W3CDTF">2019-08-02T19:02:00Z</dcterms:created>
  <dcterms:modified xsi:type="dcterms:W3CDTF">2019-08-02T19:19:00Z</dcterms:modified>
</cp:coreProperties>
</file>